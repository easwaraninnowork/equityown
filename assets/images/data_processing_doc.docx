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1F6D74" w14:textId="77777777" w:rsidR="00412740" w:rsidRPr="00E45722" w:rsidRDefault="00412740" w:rsidP="00412740">
      <w:pPr>
        <w:spacing w:before="100" w:beforeAutospacing="1" w:after="100" w:afterAutospacing="1" w:line="240" w:lineRule="auto"/>
        <w:rPr>
          <w:rFonts w:ascii="Calibri" w:eastAsia="Times New Roman" w:hAnsi="Calibri" w:cs="Calibri"/>
          <w:kern w:val="0"/>
          <w14:ligatures w14:val="none"/>
        </w:rPr>
      </w:pPr>
      <w:r w:rsidRPr="00E45722">
        <w:rPr>
          <w:rFonts w:ascii="Calibri" w:eastAsia="Times New Roman" w:hAnsi="Calibri" w:cs="Calibri"/>
          <w:kern w:val="0"/>
          <w14:ligatures w14:val="none"/>
        </w:rPr>
        <w:t>Data Processing Agreement</w:t>
      </w:r>
    </w:p>
    <w:p w14:paraId="34B6CB17" w14:textId="12170ADE" w:rsidR="00412740" w:rsidRPr="00E45722" w:rsidRDefault="00412740" w:rsidP="00412740">
      <w:pPr>
        <w:spacing w:before="100" w:beforeAutospacing="1" w:after="100" w:afterAutospacing="1" w:line="240" w:lineRule="auto"/>
        <w:rPr>
          <w:rFonts w:ascii="Calibri" w:eastAsia="Times New Roman" w:hAnsi="Calibri" w:cs="Calibri"/>
          <w:kern w:val="0"/>
          <w14:ligatures w14:val="none"/>
        </w:rPr>
      </w:pPr>
      <w:r w:rsidRPr="00E45722">
        <w:rPr>
          <w:rFonts w:ascii="Calibri" w:eastAsia="Times New Roman" w:hAnsi="Calibri" w:cs="Calibri"/>
          <w:kern w:val="0"/>
          <w14:ligatures w14:val="none"/>
        </w:rPr>
        <w:t xml:space="preserve">Effective Date: </w:t>
      </w:r>
      <w:r w:rsidR="00F72F15" w:rsidRPr="00E45722">
        <w:rPr>
          <w:rFonts w:ascii="Calibri" w:eastAsia="Times New Roman" w:hAnsi="Calibri" w:cs="Calibri"/>
          <w:kern w:val="0"/>
          <w14:ligatures w14:val="none"/>
        </w:rPr>
        <w:t>25</w:t>
      </w:r>
      <w:r w:rsidR="00F72F15" w:rsidRPr="00E45722">
        <w:rPr>
          <w:rFonts w:ascii="Calibri" w:eastAsia="Times New Roman" w:hAnsi="Calibri" w:cs="Calibri"/>
          <w:kern w:val="0"/>
          <w14:ligatures w14:val="none"/>
        </w:rPr>
        <w:t xml:space="preserve"> </w:t>
      </w:r>
      <w:r w:rsidR="00F72F15" w:rsidRPr="00E45722">
        <w:rPr>
          <w:rFonts w:ascii="Calibri" w:eastAsia="Times New Roman" w:hAnsi="Calibri" w:cs="Calibri"/>
          <w:kern w:val="0"/>
          <w14:ligatures w14:val="none"/>
        </w:rPr>
        <w:t>Jan 2025</w:t>
      </w:r>
    </w:p>
    <w:p w14:paraId="639A03ED" w14:textId="30F0C9D3" w:rsidR="00412740" w:rsidRPr="00E45722" w:rsidRDefault="00412740" w:rsidP="39095335">
      <w:pPr>
        <w:spacing w:before="100" w:beforeAutospacing="1" w:after="100" w:afterAutospacing="1" w:line="240" w:lineRule="auto"/>
        <w:rPr>
          <w:rFonts w:ascii="Calibri" w:eastAsia="Times New Roman" w:hAnsi="Calibri" w:cs="Calibri"/>
          <w:kern w:val="0"/>
          <w14:ligatures w14:val="none"/>
        </w:rPr>
      </w:pPr>
      <w:r w:rsidRPr="00E45722">
        <w:rPr>
          <w:rFonts w:ascii="Calibri" w:eastAsia="Times New Roman" w:hAnsi="Calibri" w:cs="Calibri"/>
          <w:kern w:val="0"/>
          <w14:ligatures w14:val="none"/>
        </w:rPr>
        <w:t>This Data Processing Agreement ("DPA") forms part of the agreement between EQUITYOWN TECH LLC FZ (registered at Meydan Free Zone, Dubai, UAE) (collectively referred to as the "Company") and users, partners, or service providers ("Processor") who process personal data on behalf of the Company under applicable data protection laws, including but not limited to the General Data Protection Regulation (GDPR).</w:t>
      </w:r>
    </w:p>
    <w:p w14:paraId="26957B62" w14:textId="77777777" w:rsidR="00412740" w:rsidRPr="00E45722" w:rsidRDefault="00CD5ECB" w:rsidP="00412740">
      <w:pPr>
        <w:spacing w:after="0" w:line="240" w:lineRule="auto"/>
        <w:rPr>
          <w:rFonts w:ascii="Calibri" w:eastAsia="Times New Roman" w:hAnsi="Calibri" w:cs="Calibri"/>
          <w:kern w:val="0"/>
          <w14:ligatures w14:val="none"/>
        </w:rPr>
      </w:pPr>
      <w:r w:rsidRPr="00CD5ECB">
        <w:rPr>
          <w:rFonts w:ascii="Calibri" w:eastAsia="Times New Roman" w:hAnsi="Calibri" w:cs="Calibri"/>
          <w:noProof/>
          <w:kern w:val="0"/>
        </w:rPr>
        <w:pict w14:anchorId="27D005D9">
          <v:rect id="_x0000_i1036" alt="" style="width:468pt;height:.05pt;mso-width-percent:0;mso-height-percent:0;mso-width-percent:0;mso-height-percent:0" o:hralign="center" o:hrstd="t" o:hr="t" fillcolor="#a0a0a0" stroked="f"/>
        </w:pict>
      </w:r>
    </w:p>
    <w:p w14:paraId="4FAB21BD" w14:textId="77777777" w:rsidR="00412740" w:rsidRPr="00E45722" w:rsidRDefault="00412740" w:rsidP="00412740">
      <w:pPr>
        <w:spacing w:before="100" w:beforeAutospacing="1" w:after="100" w:afterAutospacing="1" w:line="240" w:lineRule="auto"/>
        <w:outlineLvl w:val="2"/>
        <w:rPr>
          <w:rFonts w:ascii="Calibri" w:eastAsia="Times New Roman" w:hAnsi="Calibri" w:cs="Calibri"/>
          <w:kern w:val="0"/>
          <w14:ligatures w14:val="none"/>
        </w:rPr>
      </w:pPr>
      <w:r w:rsidRPr="00E45722">
        <w:rPr>
          <w:rFonts w:ascii="Calibri" w:eastAsia="Times New Roman" w:hAnsi="Calibri" w:cs="Calibri"/>
          <w:kern w:val="0"/>
          <w14:ligatures w14:val="none"/>
        </w:rPr>
        <w:t>1. Purpose and Scope</w:t>
      </w:r>
    </w:p>
    <w:p w14:paraId="733A1FE8" w14:textId="77777777" w:rsidR="00412740" w:rsidRPr="00E45722" w:rsidRDefault="00412740" w:rsidP="00412740">
      <w:pPr>
        <w:spacing w:before="100" w:beforeAutospacing="1" w:after="100" w:afterAutospacing="1" w:line="240" w:lineRule="auto"/>
        <w:rPr>
          <w:rFonts w:ascii="Calibri" w:eastAsia="Times New Roman" w:hAnsi="Calibri" w:cs="Calibri"/>
          <w:kern w:val="0"/>
          <w14:ligatures w14:val="none"/>
        </w:rPr>
      </w:pPr>
      <w:r w:rsidRPr="00E45722">
        <w:rPr>
          <w:rFonts w:ascii="Calibri" w:eastAsia="Times New Roman" w:hAnsi="Calibri" w:cs="Calibri"/>
          <w:kern w:val="0"/>
          <w14:ligatures w14:val="none"/>
        </w:rPr>
        <w:t>This DPA defines the responsibilities and obligations of the parties regarding the processing of personal data under the agreement. The Processor agrees to process personal data only as instructed by the Company and in compliance with applicable laws.</w:t>
      </w:r>
    </w:p>
    <w:p w14:paraId="17E6F5BA" w14:textId="77777777" w:rsidR="00412740" w:rsidRPr="00E45722" w:rsidRDefault="00412740" w:rsidP="00412740">
      <w:pPr>
        <w:spacing w:before="100" w:beforeAutospacing="1" w:after="100" w:afterAutospacing="1" w:line="240" w:lineRule="auto"/>
        <w:outlineLvl w:val="3"/>
        <w:rPr>
          <w:rFonts w:ascii="Calibri" w:eastAsia="Times New Roman" w:hAnsi="Calibri" w:cs="Calibri"/>
          <w:kern w:val="0"/>
          <w14:ligatures w14:val="none"/>
        </w:rPr>
      </w:pPr>
      <w:r w:rsidRPr="00E45722">
        <w:rPr>
          <w:rFonts w:ascii="Calibri" w:eastAsia="Times New Roman" w:hAnsi="Calibri" w:cs="Calibri"/>
          <w:kern w:val="0"/>
          <w14:ligatures w14:val="none"/>
        </w:rPr>
        <w:t>a. Definitions:</w:t>
      </w:r>
    </w:p>
    <w:p w14:paraId="126DB05F" w14:textId="77777777" w:rsidR="00412740" w:rsidRPr="00E45722" w:rsidRDefault="00412740" w:rsidP="00412740">
      <w:pPr>
        <w:numPr>
          <w:ilvl w:val="0"/>
          <w:numId w:val="1"/>
        </w:numPr>
        <w:spacing w:before="100" w:beforeAutospacing="1" w:after="100" w:afterAutospacing="1" w:line="240" w:lineRule="auto"/>
        <w:rPr>
          <w:rFonts w:ascii="Calibri" w:eastAsia="Times New Roman" w:hAnsi="Calibri" w:cs="Calibri"/>
          <w:kern w:val="0"/>
          <w14:ligatures w14:val="none"/>
        </w:rPr>
      </w:pPr>
      <w:r w:rsidRPr="00E45722">
        <w:rPr>
          <w:rFonts w:ascii="Calibri" w:eastAsia="Times New Roman" w:hAnsi="Calibri" w:cs="Calibri"/>
          <w:kern w:val="0"/>
          <w14:ligatures w14:val="none"/>
        </w:rPr>
        <w:t>Controller: The Company, which determines the purposes and means of processing personal data.</w:t>
      </w:r>
    </w:p>
    <w:p w14:paraId="1513F126" w14:textId="77777777" w:rsidR="00412740" w:rsidRPr="00E45722" w:rsidRDefault="00412740" w:rsidP="00412740">
      <w:pPr>
        <w:numPr>
          <w:ilvl w:val="0"/>
          <w:numId w:val="1"/>
        </w:numPr>
        <w:spacing w:before="100" w:beforeAutospacing="1" w:after="100" w:afterAutospacing="1" w:line="240" w:lineRule="auto"/>
        <w:rPr>
          <w:rFonts w:ascii="Calibri" w:eastAsia="Times New Roman" w:hAnsi="Calibri" w:cs="Calibri"/>
          <w:kern w:val="0"/>
          <w14:ligatures w14:val="none"/>
        </w:rPr>
      </w:pPr>
      <w:r w:rsidRPr="00E45722">
        <w:rPr>
          <w:rFonts w:ascii="Calibri" w:eastAsia="Times New Roman" w:hAnsi="Calibri" w:cs="Calibri"/>
          <w:kern w:val="0"/>
          <w14:ligatures w14:val="none"/>
        </w:rPr>
        <w:t>Processor: The entity processing personal data on behalf of the Controller.</w:t>
      </w:r>
    </w:p>
    <w:p w14:paraId="391700F8" w14:textId="77777777" w:rsidR="00412740" w:rsidRPr="00E45722" w:rsidRDefault="00412740" w:rsidP="00412740">
      <w:pPr>
        <w:numPr>
          <w:ilvl w:val="0"/>
          <w:numId w:val="1"/>
        </w:numPr>
        <w:spacing w:before="100" w:beforeAutospacing="1" w:after="100" w:afterAutospacing="1" w:line="240" w:lineRule="auto"/>
        <w:rPr>
          <w:rFonts w:ascii="Calibri" w:eastAsia="Times New Roman" w:hAnsi="Calibri" w:cs="Calibri"/>
          <w:kern w:val="0"/>
          <w14:ligatures w14:val="none"/>
        </w:rPr>
      </w:pPr>
      <w:r w:rsidRPr="00E45722">
        <w:rPr>
          <w:rFonts w:ascii="Calibri" w:eastAsia="Times New Roman" w:hAnsi="Calibri" w:cs="Calibri"/>
          <w:kern w:val="0"/>
          <w14:ligatures w14:val="none"/>
        </w:rPr>
        <w:t>Data Subject: An identified or identifiable natural person to whom the personal data relates.</w:t>
      </w:r>
    </w:p>
    <w:p w14:paraId="428CEC7B" w14:textId="77777777" w:rsidR="00412740" w:rsidRPr="00E45722" w:rsidRDefault="00412740" w:rsidP="00412740">
      <w:pPr>
        <w:numPr>
          <w:ilvl w:val="0"/>
          <w:numId w:val="1"/>
        </w:numPr>
        <w:spacing w:before="100" w:beforeAutospacing="1" w:after="100" w:afterAutospacing="1" w:line="240" w:lineRule="auto"/>
        <w:rPr>
          <w:rFonts w:ascii="Calibri" w:eastAsia="Times New Roman" w:hAnsi="Calibri" w:cs="Calibri"/>
          <w:kern w:val="0"/>
          <w14:ligatures w14:val="none"/>
        </w:rPr>
      </w:pPr>
      <w:r w:rsidRPr="00E45722">
        <w:rPr>
          <w:rFonts w:ascii="Calibri" w:eastAsia="Times New Roman" w:hAnsi="Calibri" w:cs="Calibri"/>
          <w:kern w:val="0"/>
          <w14:ligatures w14:val="none"/>
        </w:rPr>
        <w:t>Personal Data: Any information relating to an identified or identifiable individual.</w:t>
      </w:r>
    </w:p>
    <w:p w14:paraId="335901FA" w14:textId="77777777" w:rsidR="00412740" w:rsidRPr="00E45722" w:rsidRDefault="00412740" w:rsidP="00412740">
      <w:pPr>
        <w:numPr>
          <w:ilvl w:val="0"/>
          <w:numId w:val="1"/>
        </w:numPr>
        <w:spacing w:before="100" w:beforeAutospacing="1" w:after="100" w:afterAutospacing="1" w:line="240" w:lineRule="auto"/>
        <w:rPr>
          <w:rFonts w:ascii="Calibri" w:eastAsia="Times New Roman" w:hAnsi="Calibri" w:cs="Calibri"/>
          <w:kern w:val="0"/>
          <w14:ligatures w14:val="none"/>
        </w:rPr>
      </w:pPr>
      <w:r w:rsidRPr="00E45722">
        <w:rPr>
          <w:rFonts w:ascii="Calibri" w:eastAsia="Times New Roman" w:hAnsi="Calibri" w:cs="Calibri"/>
          <w:kern w:val="0"/>
          <w14:ligatures w14:val="none"/>
        </w:rPr>
        <w:t>Processing: Any operation performed on personal data, including collection, storage, use, or destruction.</w:t>
      </w:r>
    </w:p>
    <w:p w14:paraId="78AD9EBF" w14:textId="70D1A272" w:rsidR="00412740" w:rsidRPr="00E45722" w:rsidRDefault="00CD5ECB" w:rsidP="00412740">
      <w:pPr>
        <w:spacing w:after="0" w:line="240" w:lineRule="auto"/>
        <w:rPr>
          <w:rFonts w:ascii="Calibri" w:eastAsia="Times New Roman" w:hAnsi="Calibri" w:cs="Calibri"/>
          <w:kern w:val="0"/>
          <w14:ligatures w14:val="none"/>
        </w:rPr>
      </w:pPr>
      <w:r w:rsidRPr="00CD5ECB">
        <w:rPr>
          <w:rFonts w:ascii="Calibri" w:eastAsia="Times New Roman" w:hAnsi="Calibri" w:cs="Calibri"/>
          <w:noProof/>
          <w:kern w:val="0"/>
        </w:rPr>
        <w:pict w14:anchorId="727D2E8B">
          <v:rect id="_x0000_i1035" alt="" style="width:468pt;height:.05pt;mso-width-percent:0;mso-height-percent:0;mso-width-percent:0;mso-height-percent:0" o:hralign="center" o:hrstd="t" o:hr="t" fillcolor="#a0a0a0" stroked="f"/>
        </w:pict>
      </w:r>
    </w:p>
    <w:p w14:paraId="37AFF7CE" w14:textId="77777777" w:rsidR="00412740" w:rsidRPr="00E45722" w:rsidRDefault="00412740" w:rsidP="00412740">
      <w:pPr>
        <w:spacing w:before="100" w:beforeAutospacing="1" w:after="100" w:afterAutospacing="1" w:line="240" w:lineRule="auto"/>
        <w:outlineLvl w:val="2"/>
        <w:rPr>
          <w:rFonts w:ascii="Calibri" w:eastAsia="Times New Roman" w:hAnsi="Calibri" w:cs="Calibri"/>
          <w:kern w:val="0"/>
          <w14:ligatures w14:val="none"/>
        </w:rPr>
      </w:pPr>
      <w:r w:rsidRPr="00E45722">
        <w:rPr>
          <w:rFonts w:ascii="Calibri" w:eastAsia="Times New Roman" w:hAnsi="Calibri" w:cs="Calibri"/>
          <w:kern w:val="0"/>
          <w14:ligatures w14:val="none"/>
        </w:rPr>
        <w:t>2. Details of the Processing</w:t>
      </w:r>
    </w:p>
    <w:p w14:paraId="74C25B65" w14:textId="77777777" w:rsidR="00412740" w:rsidRPr="00E45722" w:rsidRDefault="00412740" w:rsidP="00412740">
      <w:pPr>
        <w:spacing w:before="100" w:beforeAutospacing="1" w:after="100" w:afterAutospacing="1" w:line="240" w:lineRule="auto"/>
        <w:outlineLvl w:val="3"/>
        <w:rPr>
          <w:rFonts w:ascii="Calibri" w:eastAsia="Times New Roman" w:hAnsi="Calibri" w:cs="Calibri"/>
          <w:kern w:val="0"/>
          <w14:ligatures w14:val="none"/>
        </w:rPr>
      </w:pPr>
      <w:r w:rsidRPr="00E45722">
        <w:rPr>
          <w:rFonts w:ascii="Calibri" w:eastAsia="Times New Roman" w:hAnsi="Calibri" w:cs="Calibri"/>
          <w:kern w:val="0"/>
          <w14:ligatures w14:val="none"/>
        </w:rPr>
        <w:t>a. Categories of Data Subjects:</w:t>
      </w:r>
    </w:p>
    <w:p w14:paraId="5F392F6B" w14:textId="77777777" w:rsidR="00412740" w:rsidRPr="00E45722" w:rsidRDefault="00412740" w:rsidP="00412740">
      <w:pPr>
        <w:spacing w:before="100" w:beforeAutospacing="1" w:after="100" w:afterAutospacing="1" w:line="240" w:lineRule="auto"/>
        <w:rPr>
          <w:rFonts w:ascii="Calibri" w:eastAsia="Times New Roman" w:hAnsi="Calibri" w:cs="Calibri"/>
          <w:kern w:val="0"/>
          <w14:ligatures w14:val="none"/>
        </w:rPr>
      </w:pPr>
      <w:r w:rsidRPr="00E45722">
        <w:rPr>
          <w:rFonts w:ascii="Calibri" w:eastAsia="Times New Roman" w:hAnsi="Calibri" w:cs="Calibri"/>
          <w:kern w:val="0"/>
          <w14:ligatures w14:val="none"/>
        </w:rPr>
        <w:t>The Processor will handle data related to the Company’s clients, investors, employees, contractors, and third parties.</w:t>
      </w:r>
    </w:p>
    <w:p w14:paraId="2FDD1422" w14:textId="77777777" w:rsidR="00412740" w:rsidRPr="00E45722" w:rsidRDefault="00412740" w:rsidP="00412740">
      <w:pPr>
        <w:spacing w:before="100" w:beforeAutospacing="1" w:after="100" w:afterAutospacing="1" w:line="240" w:lineRule="auto"/>
        <w:outlineLvl w:val="3"/>
        <w:rPr>
          <w:rFonts w:ascii="Calibri" w:eastAsia="Times New Roman" w:hAnsi="Calibri" w:cs="Calibri"/>
          <w:kern w:val="0"/>
          <w14:ligatures w14:val="none"/>
        </w:rPr>
      </w:pPr>
      <w:r w:rsidRPr="00E45722">
        <w:rPr>
          <w:rFonts w:ascii="Calibri" w:eastAsia="Times New Roman" w:hAnsi="Calibri" w:cs="Calibri"/>
          <w:kern w:val="0"/>
          <w14:ligatures w14:val="none"/>
        </w:rPr>
        <w:t>b. Types of Personal Data:</w:t>
      </w:r>
    </w:p>
    <w:p w14:paraId="4F5A2448" w14:textId="77777777" w:rsidR="00412740" w:rsidRPr="00E45722" w:rsidRDefault="00412740" w:rsidP="00412740">
      <w:pPr>
        <w:numPr>
          <w:ilvl w:val="0"/>
          <w:numId w:val="2"/>
        </w:numPr>
        <w:spacing w:before="100" w:beforeAutospacing="1" w:after="100" w:afterAutospacing="1" w:line="240" w:lineRule="auto"/>
        <w:rPr>
          <w:rFonts w:ascii="Calibri" w:eastAsia="Times New Roman" w:hAnsi="Calibri" w:cs="Calibri"/>
          <w:kern w:val="0"/>
          <w14:ligatures w14:val="none"/>
        </w:rPr>
      </w:pPr>
      <w:r w:rsidRPr="00E45722">
        <w:rPr>
          <w:rFonts w:ascii="Calibri" w:eastAsia="Times New Roman" w:hAnsi="Calibri" w:cs="Calibri"/>
          <w:kern w:val="0"/>
          <w14:ligatures w14:val="none"/>
        </w:rPr>
        <w:t>Contact details (e.g., name, email, phone number, address).</w:t>
      </w:r>
    </w:p>
    <w:p w14:paraId="502EC661" w14:textId="77777777" w:rsidR="00412740" w:rsidRPr="00E45722" w:rsidRDefault="00412740" w:rsidP="00412740">
      <w:pPr>
        <w:numPr>
          <w:ilvl w:val="0"/>
          <w:numId w:val="2"/>
        </w:numPr>
        <w:spacing w:before="100" w:beforeAutospacing="1" w:after="100" w:afterAutospacing="1" w:line="240" w:lineRule="auto"/>
        <w:rPr>
          <w:rFonts w:ascii="Calibri" w:eastAsia="Times New Roman" w:hAnsi="Calibri" w:cs="Calibri"/>
          <w:kern w:val="0"/>
          <w14:ligatures w14:val="none"/>
        </w:rPr>
      </w:pPr>
      <w:r w:rsidRPr="00E45722">
        <w:rPr>
          <w:rFonts w:ascii="Calibri" w:eastAsia="Times New Roman" w:hAnsi="Calibri" w:cs="Calibri"/>
          <w:kern w:val="0"/>
          <w14:ligatures w14:val="none"/>
        </w:rPr>
        <w:t>Identification details (e.g., passport, Emirates ID).</w:t>
      </w:r>
    </w:p>
    <w:p w14:paraId="2D7D6A7B" w14:textId="77777777" w:rsidR="00412740" w:rsidRPr="00E45722" w:rsidRDefault="00412740" w:rsidP="00412740">
      <w:pPr>
        <w:numPr>
          <w:ilvl w:val="0"/>
          <w:numId w:val="2"/>
        </w:numPr>
        <w:spacing w:before="100" w:beforeAutospacing="1" w:after="100" w:afterAutospacing="1" w:line="240" w:lineRule="auto"/>
        <w:rPr>
          <w:rFonts w:ascii="Calibri" w:eastAsia="Times New Roman" w:hAnsi="Calibri" w:cs="Calibri"/>
          <w:kern w:val="0"/>
          <w14:ligatures w14:val="none"/>
        </w:rPr>
      </w:pPr>
      <w:r w:rsidRPr="00E45722">
        <w:rPr>
          <w:rFonts w:ascii="Calibri" w:eastAsia="Times New Roman" w:hAnsi="Calibri" w:cs="Calibri"/>
          <w:kern w:val="0"/>
          <w14:ligatures w14:val="none"/>
        </w:rPr>
        <w:t>Financial information (e.g., bank account details, transaction data).</w:t>
      </w:r>
    </w:p>
    <w:p w14:paraId="3F6AB219" w14:textId="77777777" w:rsidR="00412740" w:rsidRPr="00E45722" w:rsidRDefault="00412740" w:rsidP="00412740">
      <w:pPr>
        <w:numPr>
          <w:ilvl w:val="0"/>
          <w:numId w:val="2"/>
        </w:numPr>
        <w:spacing w:before="100" w:beforeAutospacing="1" w:after="100" w:afterAutospacing="1" w:line="240" w:lineRule="auto"/>
        <w:rPr>
          <w:rFonts w:ascii="Calibri" w:eastAsia="Times New Roman" w:hAnsi="Calibri" w:cs="Calibri"/>
          <w:kern w:val="0"/>
          <w14:ligatures w14:val="none"/>
        </w:rPr>
      </w:pPr>
      <w:r w:rsidRPr="00E45722">
        <w:rPr>
          <w:rFonts w:ascii="Calibri" w:eastAsia="Times New Roman" w:hAnsi="Calibri" w:cs="Calibri"/>
          <w:kern w:val="0"/>
          <w14:ligatures w14:val="none"/>
        </w:rPr>
        <w:t>Platform usage and login data.</w:t>
      </w:r>
    </w:p>
    <w:p w14:paraId="7B3F3282" w14:textId="77777777" w:rsidR="00412740" w:rsidRPr="00E45722" w:rsidRDefault="00412740" w:rsidP="00412740">
      <w:pPr>
        <w:spacing w:before="100" w:beforeAutospacing="1" w:after="100" w:afterAutospacing="1" w:line="240" w:lineRule="auto"/>
        <w:outlineLvl w:val="3"/>
        <w:rPr>
          <w:rFonts w:ascii="Calibri" w:eastAsia="Times New Roman" w:hAnsi="Calibri" w:cs="Calibri"/>
          <w:kern w:val="0"/>
          <w14:ligatures w14:val="none"/>
        </w:rPr>
      </w:pPr>
      <w:r w:rsidRPr="00E45722">
        <w:rPr>
          <w:rFonts w:ascii="Calibri" w:eastAsia="Times New Roman" w:hAnsi="Calibri" w:cs="Calibri"/>
          <w:kern w:val="0"/>
          <w14:ligatures w14:val="none"/>
        </w:rPr>
        <w:lastRenderedPageBreak/>
        <w:t>c. Purpose of Processing:</w:t>
      </w:r>
    </w:p>
    <w:p w14:paraId="4281A5BB" w14:textId="77777777" w:rsidR="00412740" w:rsidRPr="00E45722" w:rsidRDefault="00412740" w:rsidP="00412740">
      <w:pPr>
        <w:spacing w:before="100" w:beforeAutospacing="1" w:after="100" w:afterAutospacing="1" w:line="240" w:lineRule="auto"/>
        <w:rPr>
          <w:rFonts w:ascii="Calibri" w:eastAsia="Times New Roman" w:hAnsi="Calibri" w:cs="Calibri"/>
          <w:kern w:val="0"/>
          <w14:ligatures w14:val="none"/>
        </w:rPr>
      </w:pPr>
      <w:r w:rsidRPr="00E45722">
        <w:rPr>
          <w:rFonts w:ascii="Calibri" w:eastAsia="Times New Roman" w:hAnsi="Calibri" w:cs="Calibri"/>
          <w:kern w:val="0"/>
          <w14:ligatures w14:val="none"/>
        </w:rPr>
        <w:t>Personal data will be processed to:</w:t>
      </w:r>
    </w:p>
    <w:p w14:paraId="02BFBE32" w14:textId="77777777" w:rsidR="00412740" w:rsidRPr="00E45722" w:rsidRDefault="00412740" w:rsidP="00412740">
      <w:pPr>
        <w:numPr>
          <w:ilvl w:val="0"/>
          <w:numId w:val="3"/>
        </w:numPr>
        <w:spacing w:before="100" w:beforeAutospacing="1" w:after="100" w:afterAutospacing="1" w:line="240" w:lineRule="auto"/>
        <w:rPr>
          <w:rFonts w:ascii="Calibri" w:eastAsia="Times New Roman" w:hAnsi="Calibri" w:cs="Calibri"/>
          <w:kern w:val="0"/>
          <w14:ligatures w14:val="none"/>
        </w:rPr>
      </w:pPr>
      <w:r w:rsidRPr="00E45722">
        <w:rPr>
          <w:rFonts w:ascii="Calibri" w:eastAsia="Times New Roman" w:hAnsi="Calibri" w:cs="Calibri"/>
          <w:kern w:val="0"/>
          <w14:ligatures w14:val="none"/>
        </w:rPr>
        <w:t>Facilitate transactions and investments.</w:t>
      </w:r>
    </w:p>
    <w:p w14:paraId="10F02DAD" w14:textId="77777777" w:rsidR="00412740" w:rsidRPr="00E45722" w:rsidRDefault="00412740" w:rsidP="00412740">
      <w:pPr>
        <w:numPr>
          <w:ilvl w:val="0"/>
          <w:numId w:val="3"/>
        </w:numPr>
        <w:spacing w:before="100" w:beforeAutospacing="1" w:after="100" w:afterAutospacing="1" w:line="240" w:lineRule="auto"/>
        <w:rPr>
          <w:rFonts w:ascii="Calibri" w:eastAsia="Times New Roman" w:hAnsi="Calibri" w:cs="Calibri"/>
          <w:kern w:val="0"/>
          <w14:ligatures w14:val="none"/>
        </w:rPr>
      </w:pPr>
      <w:r w:rsidRPr="00E45722">
        <w:rPr>
          <w:rFonts w:ascii="Calibri" w:eastAsia="Times New Roman" w:hAnsi="Calibri" w:cs="Calibri"/>
          <w:kern w:val="0"/>
          <w14:ligatures w14:val="none"/>
        </w:rPr>
        <w:t>Manage accounts and user access to the Platform.</w:t>
      </w:r>
    </w:p>
    <w:p w14:paraId="69151173" w14:textId="77777777" w:rsidR="00412740" w:rsidRPr="00E45722" w:rsidRDefault="00412740" w:rsidP="00412740">
      <w:pPr>
        <w:numPr>
          <w:ilvl w:val="0"/>
          <w:numId w:val="3"/>
        </w:numPr>
        <w:spacing w:before="100" w:beforeAutospacing="1" w:after="100" w:afterAutospacing="1" w:line="240" w:lineRule="auto"/>
        <w:rPr>
          <w:rFonts w:ascii="Calibri" w:eastAsia="Times New Roman" w:hAnsi="Calibri" w:cs="Calibri"/>
          <w:kern w:val="0"/>
          <w14:ligatures w14:val="none"/>
        </w:rPr>
      </w:pPr>
      <w:r w:rsidRPr="00E45722">
        <w:rPr>
          <w:rFonts w:ascii="Calibri" w:eastAsia="Times New Roman" w:hAnsi="Calibri" w:cs="Calibri"/>
          <w:kern w:val="0"/>
          <w14:ligatures w14:val="none"/>
        </w:rPr>
        <w:t>Comply with legal and regulatory requirements.</w:t>
      </w:r>
    </w:p>
    <w:p w14:paraId="684B642F" w14:textId="77777777" w:rsidR="00412740" w:rsidRPr="00E45722" w:rsidRDefault="00412740" w:rsidP="00412740">
      <w:pPr>
        <w:numPr>
          <w:ilvl w:val="0"/>
          <w:numId w:val="3"/>
        </w:numPr>
        <w:spacing w:before="100" w:beforeAutospacing="1" w:after="100" w:afterAutospacing="1" w:line="240" w:lineRule="auto"/>
        <w:rPr>
          <w:rFonts w:ascii="Calibri" w:eastAsia="Times New Roman" w:hAnsi="Calibri" w:cs="Calibri"/>
          <w:kern w:val="0"/>
          <w14:ligatures w14:val="none"/>
        </w:rPr>
      </w:pPr>
      <w:r w:rsidRPr="00E45722">
        <w:rPr>
          <w:rFonts w:ascii="Calibri" w:eastAsia="Times New Roman" w:hAnsi="Calibri" w:cs="Calibri"/>
          <w:kern w:val="0"/>
          <w14:ligatures w14:val="none"/>
        </w:rPr>
        <w:t>Enhance Platform functionality and user experience.</w:t>
      </w:r>
    </w:p>
    <w:p w14:paraId="2F4F3F22" w14:textId="77777777" w:rsidR="00412740" w:rsidRPr="00E45722" w:rsidRDefault="00412740" w:rsidP="00412740">
      <w:pPr>
        <w:spacing w:before="100" w:beforeAutospacing="1" w:after="100" w:afterAutospacing="1" w:line="240" w:lineRule="auto"/>
        <w:outlineLvl w:val="3"/>
        <w:rPr>
          <w:rFonts w:ascii="Calibri" w:eastAsia="Times New Roman" w:hAnsi="Calibri" w:cs="Calibri"/>
          <w:kern w:val="0"/>
          <w14:ligatures w14:val="none"/>
        </w:rPr>
      </w:pPr>
      <w:r w:rsidRPr="00E45722">
        <w:rPr>
          <w:rFonts w:ascii="Calibri" w:eastAsia="Times New Roman" w:hAnsi="Calibri" w:cs="Calibri"/>
          <w:kern w:val="0"/>
          <w14:ligatures w14:val="none"/>
        </w:rPr>
        <w:t>d. Duration of Processing:</w:t>
      </w:r>
    </w:p>
    <w:p w14:paraId="0E35CFF3" w14:textId="77777777" w:rsidR="00412740" w:rsidRPr="00E45722" w:rsidRDefault="00412740" w:rsidP="00412740">
      <w:pPr>
        <w:spacing w:before="100" w:beforeAutospacing="1" w:after="100" w:afterAutospacing="1" w:line="240" w:lineRule="auto"/>
        <w:rPr>
          <w:rFonts w:ascii="Calibri" w:eastAsia="Times New Roman" w:hAnsi="Calibri" w:cs="Calibri"/>
          <w:kern w:val="0"/>
          <w14:ligatures w14:val="none"/>
        </w:rPr>
      </w:pPr>
      <w:r w:rsidRPr="00E45722">
        <w:rPr>
          <w:rFonts w:ascii="Calibri" w:eastAsia="Times New Roman" w:hAnsi="Calibri" w:cs="Calibri"/>
          <w:kern w:val="0"/>
          <w14:ligatures w14:val="none"/>
        </w:rPr>
        <w:t>The Processor will process personal data for the duration of the agreement, unless otherwise required by law.</w:t>
      </w:r>
    </w:p>
    <w:p w14:paraId="41775387" w14:textId="77777777" w:rsidR="00412740" w:rsidRPr="00E45722" w:rsidRDefault="00CD5ECB" w:rsidP="00412740">
      <w:pPr>
        <w:spacing w:after="0" w:line="240" w:lineRule="auto"/>
        <w:rPr>
          <w:rFonts w:ascii="Calibri" w:eastAsia="Times New Roman" w:hAnsi="Calibri" w:cs="Calibri"/>
          <w:kern w:val="0"/>
          <w14:ligatures w14:val="none"/>
        </w:rPr>
      </w:pPr>
      <w:r w:rsidRPr="00CD5ECB">
        <w:rPr>
          <w:rFonts w:ascii="Calibri" w:eastAsia="Times New Roman" w:hAnsi="Calibri" w:cs="Calibri"/>
          <w:noProof/>
          <w:kern w:val="0"/>
        </w:rPr>
        <w:pict w14:anchorId="476F8D19">
          <v:rect id="_x0000_i1034" alt="" style="width:468pt;height:.05pt;mso-width-percent:0;mso-height-percent:0;mso-width-percent:0;mso-height-percent:0" o:hralign="center" o:hrstd="t" o:hr="t" fillcolor="#a0a0a0" stroked="f"/>
        </w:pict>
      </w:r>
    </w:p>
    <w:p w14:paraId="19CC2901" w14:textId="77777777" w:rsidR="00412740" w:rsidRPr="00E45722" w:rsidRDefault="00412740" w:rsidP="00412740">
      <w:pPr>
        <w:spacing w:before="100" w:beforeAutospacing="1" w:after="100" w:afterAutospacing="1" w:line="240" w:lineRule="auto"/>
        <w:outlineLvl w:val="2"/>
        <w:rPr>
          <w:rFonts w:ascii="Calibri" w:eastAsia="Times New Roman" w:hAnsi="Calibri" w:cs="Calibri"/>
          <w:b/>
          <w:bCs/>
          <w:kern w:val="0"/>
          <w14:ligatures w14:val="none"/>
        </w:rPr>
      </w:pPr>
      <w:r w:rsidRPr="00E45722">
        <w:rPr>
          <w:rFonts w:ascii="Calibri" w:eastAsia="Times New Roman" w:hAnsi="Calibri" w:cs="Calibri"/>
          <w:b/>
          <w:bCs/>
          <w:kern w:val="0"/>
          <w14:ligatures w14:val="none"/>
        </w:rPr>
        <w:t>3. Obligations of the Processor</w:t>
      </w:r>
    </w:p>
    <w:p w14:paraId="484DBF5D" w14:textId="77777777" w:rsidR="00412740" w:rsidRPr="00E45722" w:rsidRDefault="00412740" w:rsidP="00412740">
      <w:pPr>
        <w:spacing w:before="100" w:beforeAutospacing="1" w:after="100" w:afterAutospacing="1" w:line="240" w:lineRule="auto"/>
        <w:outlineLvl w:val="3"/>
        <w:rPr>
          <w:rFonts w:ascii="Calibri" w:eastAsia="Times New Roman" w:hAnsi="Calibri" w:cs="Calibri"/>
          <w:b/>
          <w:bCs/>
          <w:kern w:val="0"/>
          <w14:ligatures w14:val="none"/>
        </w:rPr>
      </w:pPr>
      <w:r w:rsidRPr="00E45722">
        <w:rPr>
          <w:rFonts w:ascii="Calibri" w:eastAsia="Times New Roman" w:hAnsi="Calibri" w:cs="Calibri"/>
          <w:b/>
          <w:bCs/>
          <w:kern w:val="0"/>
          <w14:ligatures w14:val="none"/>
        </w:rPr>
        <w:t>a. Compliance with Instructions:</w:t>
      </w:r>
    </w:p>
    <w:p w14:paraId="69B32EDF" w14:textId="77777777" w:rsidR="00412740" w:rsidRPr="00E45722" w:rsidRDefault="00412740" w:rsidP="00412740">
      <w:pPr>
        <w:spacing w:before="100" w:beforeAutospacing="1" w:after="100" w:afterAutospacing="1" w:line="240" w:lineRule="auto"/>
        <w:rPr>
          <w:rFonts w:ascii="Calibri" w:eastAsia="Times New Roman" w:hAnsi="Calibri" w:cs="Calibri"/>
          <w:kern w:val="0"/>
          <w14:ligatures w14:val="none"/>
        </w:rPr>
      </w:pPr>
      <w:r w:rsidRPr="00E45722">
        <w:rPr>
          <w:rFonts w:ascii="Calibri" w:eastAsia="Times New Roman" w:hAnsi="Calibri" w:cs="Calibri"/>
          <w:kern w:val="0"/>
          <w14:ligatures w14:val="none"/>
        </w:rPr>
        <w:t>The Processor shall process personal data only in accordance with the documented instructions of the Company. Any deviation must be authorized by the Company in writing.</w:t>
      </w:r>
    </w:p>
    <w:p w14:paraId="1A1A03EB" w14:textId="77777777" w:rsidR="00412740" w:rsidRPr="00E45722" w:rsidRDefault="00412740" w:rsidP="00412740">
      <w:pPr>
        <w:spacing w:before="100" w:beforeAutospacing="1" w:after="100" w:afterAutospacing="1" w:line="240" w:lineRule="auto"/>
        <w:outlineLvl w:val="3"/>
        <w:rPr>
          <w:rFonts w:ascii="Calibri" w:eastAsia="Times New Roman" w:hAnsi="Calibri" w:cs="Calibri"/>
          <w:b/>
          <w:bCs/>
          <w:kern w:val="0"/>
          <w14:ligatures w14:val="none"/>
        </w:rPr>
      </w:pPr>
      <w:r w:rsidRPr="00E45722">
        <w:rPr>
          <w:rFonts w:ascii="Calibri" w:eastAsia="Times New Roman" w:hAnsi="Calibri" w:cs="Calibri"/>
          <w:b/>
          <w:bCs/>
          <w:kern w:val="0"/>
          <w14:ligatures w14:val="none"/>
        </w:rPr>
        <w:t>b. Security Measures:</w:t>
      </w:r>
    </w:p>
    <w:p w14:paraId="73151F37" w14:textId="77777777" w:rsidR="00412740" w:rsidRPr="00E45722" w:rsidRDefault="00412740" w:rsidP="00412740">
      <w:pPr>
        <w:spacing w:before="100" w:beforeAutospacing="1" w:after="100" w:afterAutospacing="1" w:line="240" w:lineRule="auto"/>
        <w:rPr>
          <w:rFonts w:ascii="Calibri" w:eastAsia="Times New Roman" w:hAnsi="Calibri" w:cs="Calibri"/>
          <w:kern w:val="0"/>
          <w14:ligatures w14:val="none"/>
        </w:rPr>
      </w:pPr>
      <w:r w:rsidRPr="00E45722">
        <w:rPr>
          <w:rFonts w:ascii="Calibri" w:eastAsia="Times New Roman" w:hAnsi="Calibri" w:cs="Calibri"/>
          <w:kern w:val="0"/>
          <w14:ligatures w14:val="none"/>
        </w:rPr>
        <w:t>The Processor shall implement appropriate technical and organizational measures to protect personal data against unauthorized access, accidental loss, or unlawful processing. These measures include:</w:t>
      </w:r>
    </w:p>
    <w:p w14:paraId="0C5B80D0" w14:textId="77777777" w:rsidR="00412740" w:rsidRPr="00E45722" w:rsidRDefault="00412740" w:rsidP="00412740">
      <w:pPr>
        <w:numPr>
          <w:ilvl w:val="0"/>
          <w:numId w:val="4"/>
        </w:numPr>
        <w:spacing w:before="100" w:beforeAutospacing="1" w:after="100" w:afterAutospacing="1" w:line="240" w:lineRule="auto"/>
        <w:rPr>
          <w:rFonts w:ascii="Calibri" w:eastAsia="Times New Roman" w:hAnsi="Calibri" w:cs="Calibri"/>
          <w:kern w:val="0"/>
          <w14:ligatures w14:val="none"/>
        </w:rPr>
      </w:pPr>
      <w:r w:rsidRPr="00E45722">
        <w:rPr>
          <w:rFonts w:ascii="Calibri" w:eastAsia="Times New Roman" w:hAnsi="Calibri" w:cs="Calibri"/>
          <w:kern w:val="0"/>
          <w14:ligatures w14:val="none"/>
        </w:rPr>
        <w:t>Access controls to restrict data access to authorized personnel only.</w:t>
      </w:r>
    </w:p>
    <w:p w14:paraId="2D695A65" w14:textId="77777777" w:rsidR="00412740" w:rsidRPr="00E45722" w:rsidRDefault="00412740" w:rsidP="00412740">
      <w:pPr>
        <w:numPr>
          <w:ilvl w:val="0"/>
          <w:numId w:val="4"/>
        </w:numPr>
        <w:spacing w:before="100" w:beforeAutospacing="1" w:after="100" w:afterAutospacing="1" w:line="240" w:lineRule="auto"/>
        <w:rPr>
          <w:rFonts w:ascii="Calibri" w:eastAsia="Times New Roman" w:hAnsi="Calibri" w:cs="Calibri"/>
          <w:kern w:val="0"/>
          <w14:ligatures w14:val="none"/>
        </w:rPr>
      </w:pPr>
      <w:r w:rsidRPr="00E45722">
        <w:rPr>
          <w:rFonts w:ascii="Calibri" w:eastAsia="Times New Roman" w:hAnsi="Calibri" w:cs="Calibri"/>
          <w:kern w:val="0"/>
          <w14:ligatures w14:val="none"/>
        </w:rPr>
        <w:t>Encryption of data during transmission and storage.</w:t>
      </w:r>
    </w:p>
    <w:p w14:paraId="3DBD9C53" w14:textId="77777777" w:rsidR="00412740" w:rsidRPr="00E45722" w:rsidRDefault="00412740" w:rsidP="00412740">
      <w:pPr>
        <w:numPr>
          <w:ilvl w:val="0"/>
          <w:numId w:val="4"/>
        </w:numPr>
        <w:spacing w:before="100" w:beforeAutospacing="1" w:after="100" w:afterAutospacing="1" w:line="240" w:lineRule="auto"/>
        <w:rPr>
          <w:rFonts w:ascii="Calibri" w:eastAsia="Times New Roman" w:hAnsi="Calibri" w:cs="Calibri"/>
          <w:kern w:val="0"/>
          <w14:ligatures w14:val="none"/>
        </w:rPr>
      </w:pPr>
      <w:r w:rsidRPr="00E45722">
        <w:rPr>
          <w:rFonts w:ascii="Calibri" w:eastAsia="Times New Roman" w:hAnsi="Calibri" w:cs="Calibri"/>
          <w:kern w:val="0"/>
          <w14:ligatures w14:val="none"/>
        </w:rPr>
        <w:t>Regular security audits and system monitoring.</w:t>
      </w:r>
    </w:p>
    <w:p w14:paraId="2E22E881" w14:textId="77777777" w:rsidR="00412740" w:rsidRPr="00E45722" w:rsidRDefault="00412740" w:rsidP="00412740">
      <w:pPr>
        <w:spacing w:before="100" w:beforeAutospacing="1" w:after="100" w:afterAutospacing="1" w:line="240" w:lineRule="auto"/>
        <w:outlineLvl w:val="3"/>
        <w:rPr>
          <w:rFonts w:ascii="Calibri" w:eastAsia="Times New Roman" w:hAnsi="Calibri" w:cs="Calibri"/>
          <w:b/>
          <w:bCs/>
          <w:kern w:val="0"/>
          <w14:ligatures w14:val="none"/>
        </w:rPr>
      </w:pPr>
      <w:r w:rsidRPr="00E45722">
        <w:rPr>
          <w:rFonts w:ascii="Calibri" w:eastAsia="Times New Roman" w:hAnsi="Calibri" w:cs="Calibri"/>
          <w:b/>
          <w:bCs/>
          <w:kern w:val="0"/>
          <w14:ligatures w14:val="none"/>
        </w:rPr>
        <w:t>c. Confidentiality:</w:t>
      </w:r>
    </w:p>
    <w:p w14:paraId="0C3E7A3A" w14:textId="77777777" w:rsidR="00412740" w:rsidRPr="00E45722" w:rsidRDefault="00412740" w:rsidP="00412740">
      <w:pPr>
        <w:spacing w:before="100" w:beforeAutospacing="1" w:after="100" w:afterAutospacing="1" w:line="240" w:lineRule="auto"/>
        <w:rPr>
          <w:rFonts w:ascii="Calibri" w:eastAsia="Times New Roman" w:hAnsi="Calibri" w:cs="Calibri"/>
          <w:kern w:val="0"/>
          <w14:ligatures w14:val="none"/>
        </w:rPr>
      </w:pPr>
      <w:r w:rsidRPr="00E45722">
        <w:rPr>
          <w:rFonts w:ascii="Calibri" w:eastAsia="Times New Roman" w:hAnsi="Calibri" w:cs="Calibri"/>
          <w:kern w:val="0"/>
          <w14:ligatures w14:val="none"/>
        </w:rPr>
        <w:t>The Processor shall ensure that all personnel authorized to process personal data are subject to strict confidentiality obligations.</w:t>
      </w:r>
    </w:p>
    <w:p w14:paraId="53E3C2FC" w14:textId="77777777" w:rsidR="00412740" w:rsidRPr="00E45722" w:rsidRDefault="00412740" w:rsidP="00412740">
      <w:pPr>
        <w:spacing w:before="100" w:beforeAutospacing="1" w:after="100" w:afterAutospacing="1" w:line="240" w:lineRule="auto"/>
        <w:outlineLvl w:val="3"/>
        <w:rPr>
          <w:rFonts w:ascii="Calibri" w:eastAsia="Times New Roman" w:hAnsi="Calibri" w:cs="Calibri"/>
          <w:b/>
          <w:bCs/>
          <w:kern w:val="0"/>
          <w14:ligatures w14:val="none"/>
        </w:rPr>
      </w:pPr>
      <w:r w:rsidRPr="00E45722">
        <w:rPr>
          <w:rFonts w:ascii="Calibri" w:eastAsia="Times New Roman" w:hAnsi="Calibri" w:cs="Calibri"/>
          <w:b/>
          <w:bCs/>
          <w:kern w:val="0"/>
          <w14:ligatures w14:val="none"/>
        </w:rPr>
        <w:t>d. Data Breach Notification:</w:t>
      </w:r>
    </w:p>
    <w:p w14:paraId="63BC1510" w14:textId="77777777" w:rsidR="00412740" w:rsidRPr="00E45722" w:rsidRDefault="00412740" w:rsidP="00412740">
      <w:pPr>
        <w:spacing w:before="100" w:beforeAutospacing="1" w:after="100" w:afterAutospacing="1" w:line="240" w:lineRule="auto"/>
        <w:rPr>
          <w:rFonts w:ascii="Calibri" w:eastAsia="Times New Roman" w:hAnsi="Calibri" w:cs="Calibri"/>
          <w:kern w:val="0"/>
          <w14:ligatures w14:val="none"/>
        </w:rPr>
      </w:pPr>
      <w:r w:rsidRPr="00E45722">
        <w:rPr>
          <w:rFonts w:ascii="Calibri" w:eastAsia="Times New Roman" w:hAnsi="Calibri" w:cs="Calibri"/>
          <w:kern w:val="0"/>
          <w14:ligatures w14:val="none"/>
        </w:rPr>
        <w:t>In the event of a personal data breach, the Processor must notify the Company without undue delay, providing sufficient details to allow the Company to comply with its legal obligations.</w:t>
      </w:r>
    </w:p>
    <w:p w14:paraId="4180E6A5" w14:textId="77777777" w:rsidR="00412740" w:rsidRPr="00E45722" w:rsidRDefault="00412740" w:rsidP="00412740">
      <w:pPr>
        <w:spacing w:before="100" w:beforeAutospacing="1" w:after="100" w:afterAutospacing="1" w:line="240" w:lineRule="auto"/>
        <w:outlineLvl w:val="3"/>
        <w:rPr>
          <w:rFonts w:ascii="Calibri" w:eastAsia="Times New Roman" w:hAnsi="Calibri" w:cs="Calibri"/>
          <w:b/>
          <w:bCs/>
          <w:kern w:val="0"/>
          <w14:ligatures w14:val="none"/>
        </w:rPr>
      </w:pPr>
      <w:r w:rsidRPr="00E45722">
        <w:rPr>
          <w:rFonts w:ascii="Calibri" w:eastAsia="Times New Roman" w:hAnsi="Calibri" w:cs="Calibri"/>
          <w:b/>
          <w:bCs/>
          <w:kern w:val="0"/>
          <w14:ligatures w14:val="none"/>
        </w:rPr>
        <w:t>e. Sub-Processing:</w:t>
      </w:r>
    </w:p>
    <w:p w14:paraId="091D2DFF" w14:textId="77777777" w:rsidR="00412740" w:rsidRPr="00E45722" w:rsidRDefault="00412740" w:rsidP="39095335">
      <w:pPr>
        <w:spacing w:before="100" w:beforeAutospacing="1" w:after="100" w:afterAutospacing="1" w:line="240" w:lineRule="auto"/>
        <w:rPr>
          <w:rFonts w:ascii="Calibri" w:eastAsia="Times New Roman" w:hAnsi="Calibri" w:cs="Calibri"/>
          <w:kern w:val="0"/>
          <w14:ligatures w14:val="none"/>
        </w:rPr>
      </w:pPr>
      <w:r w:rsidRPr="00E45722">
        <w:rPr>
          <w:rFonts w:ascii="Calibri" w:eastAsia="Times New Roman" w:hAnsi="Calibri" w:cs="Calibri"/>
          <w:kern w:val="0"/>
          <w14:ligatures w14:val="none"/>
        </w:rPr>
        <w:lastRenderedPageBreak/>
        <w:t>The Processor may only engage sub-processors with the prior written consent of the Company. Sub-processors must comply with the same data protection obligations as the Processor.</w:t>
      </w:r>
    </w:p>
    <w:p w14:paraId="4AABA329" w14:textId="18406812" w:rsidR="00BE2ADB" w:rsidRPr="00E45722" w:rsidRDefault="00BE2ADB" w:rsidP="39095335">
      <w:pPr>
        <w:spacing w:before="100" w:beforeAutospacing="1" w:after="100" w:afterAutospacing="1" w:line="240" w:lineRule="auto"/>
        <w:rPr>
          <w:rFonts w:ascii="Calibri" w:eastAsia="Times New Roman" w:hAnsi="Calibri" w:cs="Calibri"/>
          <w:kern w:val="0"/>
          <w14:ligatures w14:val="none"/>
        </w:rPr>
      </w:pPr>
      <w:r w:rsidRPr="00E45722">
        <w:rPr>
          <w:rFonts w:ascii="Calibri" w:eastAsia="Times New Roman" w:hAnsi="Calibri" w:cs="Calibri"/>
          <w:kern w:val="0"/>
          <w14:ligatures w14:val="none"/>
        </w:rPr>
        <w:t xml:space="preserve">f. Assistance: </w:t>
      </w:r>
    </w:p>
    <w:p w14:paraId="5A90088D" w14:textId="6769388F" w:rsidR="00BE2ADB" w:rsidRPr="00E45722" w:rsidRDefault="00BE2ADB" w:rsidP="39095335">
      <w:pPr>
        <w:spacing w:before="100" w:beforeAutospacing="1" w:after="100" w:afterAutospacing="1" w:line="240" w:lineRule="auto"/>
        <w:rPr>
          <w:rFonts w:ascii="Calibri" w:eastAsia="Times New Roman" w:hAnsi="Calibri" w:cs="Calibri"/>
          <w:kern w:val="0"/>
          <w14:ligatures w14:val="none"/>
        </w:rPr>
      </w:pPr>
      <w:r w:rsidRPr="00E45722">
        <w:rPr>
          <w:rFonts w:ascii="Calibri" w:eastAsia="Times New Roman" w:hAnsi="Calibri" w:cs="Calibri"/>
          <w:kern w:val="0"/>
          <w14:ligatures w14:val="none"/>
        </w:rPr>
        <w:t>The Processor shall assist the Company in fulfilling its obligations under applicable laws, including conducting data protection impact assessments and consultations with supervisory authorities as required.</w:t>
      </w:r>
    </w:p>
    <w:p w14:paraId="3F7A5240" w14:textId="77777777" w:rsidR="00412740" w:rsidRPr="00E45722" w:rsidRDefault="00CD5ECB" w:rsidP="00412740">
      <w:pPr>
        <w:spacing w:after="0" w:line="240" w:lineRule="auto"/>
        <w:rPr>
          <w:rFonts w:ascii="Calibri" w:eastAsia="Times New Roman" w:hAnsi="Calibri" w:cs="Calibri"/>
          <w:kern w:val="0"/>
          <w14:ligatures w14:val="none"/>
        </w:rPr>
      </w:pPr>
      <w:r w:rsidRPr="00CD5ECB">
        <w:rPr>
          <w:rFonts w:ascii="Calibri" w:eastAsia="Times New Roman" w:hAnsi="Calibri" w:cs="Calibri"/>
          <w:noProof/>
          <w:kern w:val="0"/>
        </w:rPr>
        <w:pict w14:anchorId="1D84C2A3">
          <v:rect id="_x0000_i1033" alt="" style="width:468pt;height:.05pt;mso-width-percent:0;mso-height-percent:0;mso-width-percent:0;mso-height-percent:0" o:hralign="center" o:hrstd="t" o:hr="t" fillcolor="#a0a0a0" stroked="f"/>
        </w:pict>
      </w:r>
    </w:p>
    <w:p w14:paraId="52B22715" w14:textId="77777777" w:rsidR="00412740" w:rsidRPr="00E45722" w:rsidRDefault="00412740" w:rsidP="00412740">
      <w:pPr>
        <w:spacing w:before="100" w:beforeAutospacing="1" w:after="100" w:afterAutospacing="1" w:line="240" w:lineRule="auto"/>
        <w:outlineLvl w:val="2"/>
        <w:rPr>
          <w:rFonts w:ascii="Calibri" w:eastAsia="Times New Roman" w:hAnsi="Calibri" w:cs="Calibri"/>
          <w:b/>
          <w:bCs/>
          <w:kern w:val="0"/>
          <w14:ligatures w14:val="none"/>
        </w:rPr>
      </w:pPr>
      <w:r w:rsidRPr="00E45722">
        <w:rPr>
          <w:rFonts w:ascii="Calibri" w:eastAsia="Times New Roman" w:hAnsi="Calibri" w:cs="Calibri"/>
          <w:b/>
          <w:bCs/>
          <w:kern w:val="0"/>
          <w14:ligatures w14:val="none"/>
        </w:rPr>
        <w:t>4. Obligations of the Controller</w:t>
      </w:r>
    </w:p>
    <w:p w14:paraId="1792358F" w14:textId="77777777" w:rsidR="00412740" w:rsidRPr="00E45722" w:rsidRDefault="00412740" w:rsidP="00412740">
      <w:pPr>
        <w:spacing w:before="100" w:beforeAutospacing="1" w:after="100" w:afterAutospacing="1" w:line="240" w:lineRule="auto"/>
        <w:outlineLvl w:val="3"/>
        <w:rPr>
          <w:rFonts w:ascii="Calibri" w:eastAsia="Times New Roman" w:hAnsi="Calibri" w:cs="Calibri"/>
          <w:b/>
          <w:bCs/>
          <w:kern w:val="0"/>
          <w14:ligatures w14:val="none"/>
        </w:rPr>
      </w:pPr>
      <w:r w:rsidRPr="00E45722">
        <w:rPr>
          <w:rFonts w:ascii="Calibri" w:eastAsia="Times New Roman" w:hAnsi="Calibri" w:cs="Calibri"/>
          <w:b/>
          <w:bCs/>
          <w:kern w:val="0"/>
          <w14:ligatures w14:val="none"/>
        </w:rPr>
        <w:t>a. Lawful Data Collection:</w:t>
      </w:r>
    </w:p>
    <w:p w14:paraId="5F1D7C20" w14:textId="77777777" w:rsidR="00412740" w:rsidRPr="00E45722" w:rsidRDefault="00412740" w:rsidP="00412740">
      <w:pPr>
        <w:spacing w:before="100" w:beforeAutospacing="1" w:after="100" w:afterAutospacing="1" w:line="240" w:lineRule="auto"/>
        <w:rPr>
          <w:rFonts w:ascii="Calibri" w:eastAsia="Times New Roman" w:hAnsi="Calibri" w:cs="Calibri"/>
          <w:kern w:val="0"/>
          <w14:ligatures w14:val="none"/>
        </w:rPr>
      </w:pPr>
      <w:r w:rsidRPr="00E45722">
        <w:rPr>
          <w:rFonts w:ascii="Calibri" w:eastAsia="Times New Roman" w:hAnsi="Calibri" w:cs="Calibri"/>
          <w:kern w:val="0"/>
          <w14:ligatures w14:val="none"/>
        </w:rPr>
        <w:t>The Company shall ensure that all personal data provided to the Processor has been collected lawfully and that the processing instructions comply with applicable data protection laws.</w:t>
      </w:r>
    </w:p>
    <w:p w14:paraId="092FB4EA" w14:textId="77777777" w:rsidR="00412740" w:rsidRPr="00E45722" w:rsidRDefault="00412740" w:rsidP="00412740">
      <w:pPr>
        <w:spacing w:before="100" w:beforeAutospacing="1" w:after="100" w:afterAutospacing="1" w:line="240" w:lineRule="auto"/>
        <w:outlineLvl w:val="3"/>
        <w:rPr>
          <w:rFonts w:ascii="Calibri" w:eastAsia="Times New Roman" w:hAnsi="Calibri" w:cs="Calibri"/>
          <w:b/>
          <w:bCs/>
          <w:kern w:val="0"/>
          <w14:ligatures w14:val="none"/>
        </w:rPr>
      </w:pPr>
      <w:r w:rsidRPr="00E45722">
        <w:rPr>
          <w:rFonts w:ascii="Calibri" w:eastAsia="Times New Roman" w:hAnsi="Calibri" w:cs="Calibri"/>
          <w:b/>
          <w:bCs/>
          <w:kern w:val="0"/>
          <w14:ligatures w14:val="none"/>
        </w:rPr>
        <w:t>b. Data Subject Rights:</w:t>
      </w:r>
    </w:p>
    <w:p w14:paraId="063C2DF5" w14:textId="77777777" w:rsidR="00412740" w:rsidRPr="00E45722" w:rsidRDefault="00412740" w:rsidP="00412740">
      <w:pPr>
        <w:spacing w:before="100" w:beforeAutospacing="1" w:after="100" w:afterAutospacing="1" w:line="240" w:lineRule="auto"/>
        <w:rPr>
          <w:rFonts w:ascii="Calibri" w:eastAsia="Times New Roman" w:hAnsi="Calibri" w:cs="Calibri"/>
          <w:kern w:val="0"/>
          <w14:ligatures w14:val="none"/>
        </w:rPr>
      </w:pPr>
      <w:r w:rsidRPr="00E45722">
        <w:rPr>
          <w:rFonts w:ascii="Calibri" w:eastAsia="Times New Roman" w:hAnsi="Calibri" w:cs="Calibri"/>
          <w:kern w:val="0"/>
          <w14:ligatures w14:val="none"/>
        </w:rPr>
        <w:t>The Company is responsible for responding to data subject requests, such as access, correction, deletion, or portability of their data. The Processor shall assist the Company in fulfilling these requests as required by law.</w:t>
      </w:r>
    </w:p>
    <w:p w14:paraId="4DBBC547" w14:textId="77777777" w:rsidR="00412740" w:rsidRPr="00E45722" w:rsidRDefault="00412740" w:rsidP="00412740">
      <w:pPr>
        <w:spacing w:before="100" w:beforeAutospacing="1" w:after="100" w:afterAutospacing="1" w:line="240" w:lineRule="auto"/>
        <w:outlineLvl w:val="3"/>
        <w:rPr>
          <w:rFonts w:ascii="Calibri" w:eastAsia="Times New Roman" w:hAnsi="Calibri" w:cs="Calibri"/>
          <w:b/>
          <w:bCs/>
          <w:kern w:val="0"/>
          <w14:ligatures w14:val="none"/>
        </w:rPr>
      </w:pPr>
      <w:r w:rsidRPr="00E45722">
        <w:rPr>
          <w:rFonts w:ascii="Calibri" w:eastAsia="Times New Roman" w:hAnsi="Calibri" w:cs="Calibri"/>
          <w:b/>
          <w:bCs/>
          <w:kern w:val="0"/>
          <w14:ligatures w14:val="none"/>
        </w:rPr>
        <w:t>c. Indemnification:</w:t>
      </w:r>
    </w:p>
    <w:p w14:paraId="378C1441" w14:textId="77777777" w:rsidR="00412740" w:rsidRPr="00E45722" w:rsidRDefault="00412740" w:rsidP="00412740">
      <w:pPr>
        <w:spacing w:before="100" w:beforeAutospacing="1" w:after="100" w:afterAutospacing="1" w:line="240" w:lineRule="auto"/>
        <w:rPr>
          <w:rFonts w:ascii="Calibri" w:eastAsia="Times New Roman" w:hAnsi="Calibri" w:cs="Calibri"/>
          <w:kern w:val="0"/>
          <w14:ligatures w14:val="none"/>
        </w:rPr>
      </w:pPr>
      <w:r w:rsidRPr="00E45722">
        <w:rPr>
          <w:rFonts w:ascii="Calibri" w:eastAsia="Times New Roman" w:hAnsi="Calibri" w:cs="Calibri"/>
          <w:kern w:val="0"/>
          <w14:ligatures w14:val="none"/>
        </w:rPr>
        <w:t>The Company agrees to indemnify the Processor for any damages arising from non-compliance with data protection laws due to the Controller’s instructions.</w:t>
      </w:r>
    </w:p>
    <w:p w14:paraId="13F1C4D4" w14:textId="77777777" w:rsidR="00412740" w:rsidRPr="00E45722" w:rsidRDefault="00CD5ECB" w:rsidP="00412740">
      <w:pPr>
        <w:spacing w:after="0" w:line="240" w:lineRule="auto"/>
        <w:rPr>
          <w:rFonts w:ascii="Calibri" w:eastAsia="Times New Roman" w:hAnsi="Calibri" w:cs="Calibri"/>
          <w:kern w:val="0"/>
          <w14:ligatures w14:val="none"/>
        </w:rPr>
      </w:pPr>
      <w:r w:rsidRPr="00CD5ECB">
        <w:rPr>
          <w:rFonts w:ascii="Calibri" w:eastAsia="Times New Roman" w:hAnsi="Calibri" w:cs="Calibri"/>
          <w:noProof/>
          <w:kern w:val="0"/>
        </w:rPr>
        <w:pict w14:anchorId="092BB6CB">
          <v:rect id="_x0000_i1032" alt="" style="width:468pt;height:.05pt;mso-width-percent:0;mso-height-percent:0;mso-width-percent:0;mso-height-percent:0" o:hralign="center" o:hrstd="t" o:hr="t" fillcolor="#a0a0a0" stroked="f"/>
        </w:pict>
      </w:r>
    </w:p>
    <w:p w14:paraId="3D18A9DF" w14:textId="77777777" w:rsidR="00412740" w:rsidRPr="00E45722" w:rsidRDefault="00412740" w:rsidP="00412740">
      <w:pPr>
        <w:spacing w:before="100" w:beforeAutospacing="1" w:after="100" w:afterAutospacing="1" w:line="240" w:lineRule="auto"/>
        <w:outlineLvl w:val="2"/>
        <w:rPr>
          <w:rFonts w:ascii="Calibri" w:eastAsia="Times New Roman" w:hAnsi="Calibri" w:cs="Calibri"/>
          <w:b/>
          <w:bCs/>
          <w:kern w:val="0"/>
          <w14:ligatures w14:val="none"/>
        </w:rPr>
      </w:pPr>
      <w:r w:rsidRPr="00E45722">
        <w:rPr>
          <w:rFonts w:ascii="Calibri" w:eastAsia="Times New Roman" w:hAnsi="Calibri" w:cs="Calibri"/>
          <w:b/>
          <w:bCs/>
          <w:kern w:val="0"/>
          <w14:ligatures w14:val="none"/>
        </w:rPr>
        <w:t>5. International Data Transfers</w:t>
      </w:r>
    </w:p>
    <w:p w14:paraId="763993F8" w14:textId="0615E79D" w:rsidR="00412740" w:rsidRPr="00E45722" w:rsidRDefault="00412740" w:rsidP="39095335">
      <w:pPr>
        <w:spacing w:before="100" w:beforeAutospacing="1" w:after="100" w:afterAutospacing="1" w:line="240" w:lineRule="auto"/>
        <w:rPr>
          <w:rFonts w:ascii="Calibri" w:eastAsia="Times New Roman" w:hAnsi="Calibri" w:cs="Calibri"/>
          <w:kern w:val="0"/>
          <w14:ligatures w14:val="none"/>
        </w:rPr>
      </w:pPr>
      <w:r w:rsidRPr="00E45722">
        <w:rPr>
          <w:rFonts w:ascii="Calibri" w:eastAsia="Times New Roman" w:hAnsi="Calibri" w:cs="Calibri"/>
          <w:kern w:val="0"/>
          <w14:ligatures w14:val="none"/>
        </w:rPr>
        <w:t>The Processor shall not transfer personal data outside the UAE or jurisdictions with equivalent data protection standards without prior written approval from the Company.</w:t>
      </w:r>
      <w:r w:rsidR="00BE2ADB" w:rsidRPr="00E45722">
        <w:rPr>
          <w:rFonts w:ascii="Calibri" w:eastAsia="Times New Roman" w:hAnsi="Calibri" w:cs="Calibri"/>
          <w:kern w:val="0"/>
          <w14:ligatures w14:val="none"/>
        </w:rPr>
        <w:t xml:space="preserve"> If such transfers are necessary, the Processor shall ensure that appropriate safeguards are in place, such as standard contractual clauses or binding corporate rules.</w:t>
      </w:r>
    </w:p>
    <w:p w14:paraId="19EE87A2" w14:textId="77777777" w:rsidR="00412740" w:rsidRPr="00E45722" w:rsidRDefault="00CD5ECB" w:rsidP="00412740">
      <w:pPr>
        <w:spacing w:after="0" w:line="240" w:lineRule="auto"/>
        <w:rPr>
          <w:rFonts w:ascii="Calibri" w:eastAsia="Times New Roman" w:hAnsi="Calibri" w:cs="Calibri"/>
          <w:kern w:val="0"/>
          <w14:ligatures w14:val="none"/>
        </w:rPr>
      </w:pPr>
      <w:r w:rsidRPr="00CD5ECB">
        <w:rPr>
          <w:rFonts w:ascii="Calibri" w:eastAsia="Times New Roman" w:hAnsi="Calibri" w:cs="Calibri"/>
          <w:noProof/>
          <w:kern w:val="0"/>
        </w:rPr>
        <w:pict w14:anchorId="6D103979">
          <v:rect id="_x0000_i1031" alt="" style="width:468pt;height:.05pt;mso-width-percent:0;mso-height-percent:0;mso-width-percent:0;mso-height-percent:0" o:hralign="center" o:hrstd="t" o:hr="t" fillcolor="#a0a0a0" stroked="f"/>
        </w:pict>
      </w:r>
    </w:p>
    <w:p w14:paraId="6ED612F6" w14:textId="77777777" w:rsidR="00412740" w:rsidRPr="00E45722" w:rsidRDefault="00412740" w:rsidP="00412740">
      <w:pPr>
        <w:spacing w:before="100" w:beforeAutospacing="1" w:after="100" w:afterAutospacing="1" w:line="240" w:lineRule="auto"/>
        <w:outlineLvl w:val="2"/>
        <w:rPr>
          <w:rFonts w:ascii="Calibri" w:eastAsia="Times New Roman" w:hAnsi="Calibri" w:cs="Calibri"/>
          <w:b/>
          <w:bCs/>
          <w:kern w:val="0"/>
          <w14:ligatures w14:val="none"/>
        </w:rPr>
      </w:pPr>
      <w:r w:rsidRPr="00E45722">
        <w:rPr>
          <w:rFonts w:ascii="Calibri" w:eastAsia="Times New Roman" w:hAnsi="Calibri" w:cs="Calibri"/>
          <w:b/>
          <w:bCs/>
          <w:kern w:val="0"/>
          <w14:ligatures w14:val="none"/>
        </w:rPr>
        <w:t>6. Data Deletion and Retention</w:t>
      </w:r>
    </w:p>
    <w:p w14:paraId="25A261A7" w14:textId="09C1AE74" w:rsidR="00412740" w:rsidRPr="00E45722" w:rsidRDefault="00412740" w:rsidP="39095335">
      <w:pPr>
        <w:spacing w:before="100" w:beforeAutospacing="1" w:after="100" w:afterAutospacing="1" w:line="240" w:lineRule="auto"/>
        <w:rPr>
          <w:rFonts w:ascii="Calibri" w:eastAsia="Times New Roman" w:hAnsi="Calibri" w:cs="Calibri"/>
          <w:kern w:val="0"/>
          <w14:ligatures w14:val="none"/>
        </w:rPr>
      </w:pPr>
      <w:r w:rsidRPr="00E45722">
        <w:rPr>
          <w:rFonts w:ascii="Calibri" w:eastAsia="Times New Roman" w:hAnsi="Calibri" w:cs="Calibri"/>
          <w:kern w:val="0"/>
          <w14:ligatures w14:val="none"/>
        </w:rPr>
        <w:t xml:space="preserve">Upon termination of the agreement or at the Company’s request, the Processor shall delete or return all personal data, unless retention is required by law. Any retained data will be securely </w:t>
      </w:r>
      <w:r w:rsidRPr="00E45722">
        <w:rPr>
          <w:rFonts w:ascii="Calibri" w:eastAsia="Times New Roman" w:hAnsi="Calibri" w:cs="Calibri"/>
          <w:kern w:val="0"/>
          <w14:ligatures w14:val="none"/>
        </w:rPr>
        <w:lastRenderedPageBreak/>
        <w:t>stored and inaccessible for processing.</w:t>
      </w:r>
      <w:r w:rsidR="00BE2ADB" w:rsidRPr="00E45722">
        <w:rPr>
          <w:rFonts w:ascii="Calibri" w:eastAsia="Times New Roman" w:hAnsi="Calibri" w:cs="Calibri"/>
          <w:kern w:val="0"/>
          <w14:ligatures w14:val="none"/>
        </w:rPr>
        <w:t xml:space="preserve"> Documentation of data deletion or return shall be provided upon request.</w:t>
      </w:r>
    </w:p>
    <w:p w14:paraId="618907ED" w14:textId="77777777" w:rsidR="00412740" w:rsidRPr="00E45722" w:rsidRDefault="00CD5ECB" w:rsidP="00412740">
      <w:pPr>
        <w:spacing w:after="0" w:line="240" w:lineRule="auto"/>
        <w:rPr>
          <w:rFonts w:ascii="Calibri" w:eastAsia="Times New Roman" w:hAnsi="Calibri" w:cs="Calibri"/>
          <w:kern w:val="0"/>
          <w14:ligatures w14:val="none"/>
        </w:rPr>
      </w:pPr>
      <w:r w:rsidRPr="00CD5ECB">
        <w:rPr>
          <w:rFonts w:ascii="Calibri" w:eastAsia="Times New Roman" w:hAnsi="Calibri" w:cs="Calibri"/>
          <w:noProof/>
          <w:kern w:val="0"/>
        </w:rPr>
        <w:pict w14:anchorId="2279CBD9">
          <v:rect id="_x0000_i1030" alt="" style="width:468pt;height:.05pt;mso-width-percent:0;mso-height-percent:0;mso-width-percent:0;mso-height-percent:0" o:hralign="center" o:hrstd="t" o:hr="t" fillcolor="#a0a0a0" stroked="f"/>
        </w:pict>
      </w:r>
    </w:p>
    <w:p w14:paraId="6101FB24" w14:textId="77777777" w:rsidR="00412740" w:rsidRPr="00E45722" w:rsidRDefault="00412740" w:rsidP="00412740">
      <w:pPr>
        <w:spacing w:before="100" w:beforeAutospacing="1" w:after="100" w:afterAutospacing="1" w:line="240" w:lineRule="auto"/>
        <w:outlineLvl w:val="2"/>
        <w:rPr>
          <w:rFonts w:ascii="Calibri" w:eastAsia="Times New Roman" w:hAnsi="Calibri" w:cs="Calibri"/>
          <w:b/>
          <w:bCs/>
          <w:kern w:val="0"/>
          <w14:ligatures w14:val="none"/>
        </w:rPr>
      </w:pPr>
      <w:r w:rsidRPr="00E45722">
        <w:rPr>
          <w:rFonts w:ascii="Calibri" w:eastAsia="Times New Roman" w:hAnsi="Calibri" w:cs="Calibri"/>
          <w:b/>
          <w:bCs/>
          <w:kern w:val="0"/>
          <w14:ligatures w14:val="none"/>
        </w:rPr>
        <w:t>7. Audit Rights</w:t>
      </w:r>
    </w:p>
    <w:p w14:paraId="240C916F" w14:textId="77777777" w:rsidR="00412740" w:rsidRPr="00E45722" w:rsidRDefault="00412740" w:rsidP="00412740">
      <w:pPr>
        <w:spacing w:before="100" w:beforeAutospacing="1" w:after="100" w:afterAutospacing="1" w:line="240" w:lineRule="auto"/>
        <w:rPr>
          <w:rFonts w:ascii="Calibri" w:eastAsia="Times New Roman" w:hAnsi="Calibri" w:cs="Calibri"/>
          <w:kern w:val="0"/>
          <w14:ligatures w14:val="none"/>
        </w:rPr>
      </w:pPr>
      <w:r w:rsidRPr="00E45722">
        <w:rPr>
          <w:rFonts w:ascii="Calibri" w:eastAsia="Times New Roman" w:hAnsi="Calibri" w:cs="Calibri"/>
          <w:kern w:val="0"/>
          <w14:ligatures w14:val="none"/>
        </w:rPr>
        <w:t>The Company reserves the right to audit the Processor’s data protection practices, including:</w:t>
      </w:r>
    </w:p>
    <w:p w14:paraId="113424BF" w14:textId="77777777" w:rsidR="00412740" w:rsidRPr="00E45722" w:rsidRDefault="00412740" w:rsidP="00412740">
      <w:pPr>
        <w:numPr>
          <w:ilvl w:val="0"/>
          <w:numId w:val="5"/>
        </w:numPr>
        <w:spacing w:before="100" w:beforeAutospacing="1" w:after="100" w:afterAutospacing="1" w:line="240" w:lineRule="auto"/>
        <w:rPr>
          <w:rFonts w:ascii="Calibri" w:eastAsia="Times New Roman" w:hAnsi="Calibri" w:cs="Calibri"/>
          <w:kern w:val="0"/>
          <w14:ligatures w14:val="none"/>
        </w:rPr>
      </w:pPr>
      <w:r w:rsidRPr="00E45722">
        <w:rPr>
          <w:rFonts w:ascii="Calibri" w:eastAsia="Times New Roman" w:hAnsi="Calibri" w:cs="Calibri"/>
          <w:kern w:val="0"/>
          <w14:ligatures w14:val="none"/>
        </w:rPr>
        <w:t>Reviewing security measures and documentation.</w:t>
      </w:r>
    </w:p>
    <w:p w14:paraId="18726990" w14:textId="77777777" w:rsidR="00412740" w:rsidRPr="00E45722" w:rsidRDefault="00412740" w:rsidP="00412740">
      <w:pPr>
        <w:numPr>
          <w:ilvl w:val="0"/>
          <w:numId w:val="5"/>
        </w:numPr>
        <w:spacing w:before="100" w:beforeAutospacing="1" w:after="100" w:afterAutospacing="1" w:line="240" w:lineRule="auto"/>
        <w:rPr>
          <w:rFonts w:ascii="Calibri" w:eastAsia="Times New Roman" w:hAnsi="Calibri" w:cs="Calibri"/>
          <w:kern w:val="0"/>
          <w14:ligatures w14:val="none"/>
        </w:rPr>
      </w:pPr>
      <w:r w:rsidRPr="00E45722">
        <w:rPr>
          <w:rFonts w:ascii="Calibri" w:eastAsia="Times New Roman" w:hAnsi="Calibri" w:cs="Calibri"/>
          <w:kern w:val="0"/>
          <w14:ligatures w14:val="none"/>
        </w:rPr>
        <w:t>Conducting on-site inspections, with reasonable notice.</w:t>
      </w:r>
    </w:p>
    <w:p w14:paraId="7848794C" w14:textId="18F6A9BA" w:rsidR="00412740" w:rsidRPr="00E45722" w:rsidRDefault="00412740" w:rsidP="39095335">
      <w:pPr>
        <w:numPr>
          <w:ilvl w:val="0"/>
          <w:numId w:val="5"/>
        </w:numPr>
        <w:spacing w:before="100" w:beforeAutospacing="1" w:after="100" w:afterAutospacing="1" w:line="240" w:lineRule="auto"/>
        <w:rPr>
          <w:rFonts w:ascii="Calibri" w:eastAsia="Times New Roman" w:hAnsi="Calibri" w:cs="Calibri"/>
          <w:kern w:val="0"/>
          <w14:ligatures w14:val="none"/>
        </w:rPr>
      </w:pPr>
      <w:r w:rsidRPr="00E45722">
        <w:rPr>
          <w:rFonts w:ascii="Calibri" w:eastAsia="Times New Roman" w:hAnsi="Calibri" w:cs="Calibri"/>
          <w:kern w:val="0"/>
          <w14:ligatures w14:val="none"/>
        </w:rPr>
        <w:t>Requesting compliance certifications or third-party audit reports.</w:t>
      </w:r>
      <w:r w:rsidR="00BE2ADB" w:rsidRPr="00E45722">
        <w:rPr>
          <w:rFonts w:ascii="Calibri" w:eastAsia="Times New Roman" w:hAnsi="Calibri" w:cs="Calibri"/>
          <w:kern w:val="0"/>
          <w14:ligatures w14:val="none"/>
        </w:rPr>
        <w:t xml:space="preserve"> The Processor shall cooperate fully with such audits and provide access to necessary information.</w:t>
      </w:r>
    </w:p>
    <w:p w14:paraId="0F625D76" w14:textId="77777777" w:rsidR="00412740" w:rsidRPr="00E45722" w:rsidRDefault="00CD5ECB" w:rsidP="00412740">
      <w:pPr>
        <w:spacing w:after="0" w:line="240" w:lineRule="auto"/>
        <w:rPr>
          <w:rFonts w:ascii="Calibri" w:eastAsia="Times New Roman" w:hAnsi="Calibri" w:cs="Calibri"/>
          <w:kern w:val="0"/>
          <w14:ligatures w14:val="none"/>
        </w:rPr>
      </w:pPr>
      <w:r w:rsidRPr="00CD5ECB">
        <w:rPr>
          <w:rFonts w:ascii="Calibri" w:eastAsia="Times New Roman" w:hAnsi="Calibri" w:cs="Calibri"/>
          <w:noProof/>
          <w:kern w:val="0"/>
        </w:rPr>
        <w:pict w14:anchorId="358E0518">
          <v:rect id="_x0000_i1029" alt="" style="width:468pt;height:.05pt;mso-width-percent:0;mso-height-percent:0;mso-width-percent:0;mso-height-percent:0" o:hralign="center" o:hrstd="t" o:hr="t" fillcolor="#a0a0a0" stroked="f"/>
        </w:pict>
      </w:r>
    </w:p>
    <w:p w14:paraId="0693C24D" w14:textId="63562BEA" w:rsidR="00A3250A" w:rsidRPr="00E45722" w:rsidRDefault="00412740" w:rsidP="39095335">
      <w:pPr>
        <w:spacing w:before="100" w:beforeAutospacing="1" w:after="100" w:afterAutospacing="1" w:line="240" w:lineRule="auto"/>
        <w:outlineLvl w:val="2"/>
        <w:rPr>
          <w:rFonts w:ascii="Calibri" w:eastAsia="Times New Roman" w:hAnsi="Calibri" w:cs="Calibri"/>
          <w:b/>
          <w:bCs/>
          <w:kern w:val="0"/>
          <w14:ligatures w14:val="none"/>
        </w:rPr>
      </w:pPr>
      <w:r w:rsidRPr="00E45722">
        <w:rPr>
          <w:rFonts w:ascii="Calibri" w:eastAsia="Times New Roman" w:hAnsi="Calibri" w:cs="Calibri"/>
          <w:b/>
          <w:bCs/>
          <w:kern w:val="0"/>
          <w14:ligatures w14:val="none"/>
        </w:rPr>
        <w:t xml:space="preserve">8. </w:t>
      </w:r>
      <w:r w:rsidR="00A3250A" w:rsidRPr="00E45722">
        <w:rPr>
          <w:rFonts w:ascii="Calibri" w:eastAsia="Times New Roman" w:hAnsi="Calibri" w:cs="Calibri"/>
          <w:b/>
          <w:bCs/>
          <w:kern w:val="0"/>
          <w14:ligatures w14:val="none"/>
        </w:rPr>
        <w:t>Indemnification</w:t>
      </w:r>
    </w:p>
    <w:p w14:paraId="0C0373C3" w14:textId="77777777" w:rsidR="00A3250A" w:rsidRPr="00E45722" w:rsidRDefault="00A3250A" w:rsidP="39095335">
      <w:pPr>
        <w:spacing w:before="100" w:beforeAutospacing="1" w:after="100" w:afterAutospacing="1" w:line="240" w:lineRule="auto"/>
        <w:rPr>
          <w:rFonts w:ascii="Calibri" w:eastAsia="Times New Roman" w:hAnsi="Calibri" w:cs="Calibri"/>
          <w:kern w:val="0"/>
          <w14:ligatures w14:val="none"/>
        </w:rPr>
      </w:pPr>
      <w:r w:rsidRPr="00E45722">
        <w:rPr>
          <w:rFonts w:ascii="Calibri" w:eastAsia="Times New Roman" w:hAnsi="Calibri" w:cs="Calibri"/>
          <w:kern w:val="0"/>
          <w14:ligatures w14:val="none"/>
        </w:rPr>
        <w:t>The Processor shall indemnify and hold harmless the Company, its affiliates, and their respective officers, directors, employees, and agents from and against all claims, damages, losses, or expenses arising out of or in connection with the Processor’s breach of its obligations under this DPA. The Company shall not be liable for any losses incurred by the Processor due to compliance with the Company’s lawful instructions or applicable laws.</w:t>
      </w:r>
    </w:p>
    <w:p w14:paraId="7B7CABD2" w14:textId="56C06D50" w:rsidR="00A3250A" w:rsidRPr="00E45722" w:rsidRDefault="00CD5ECB" w:rsidP="39095335">
      <w:pPr>
        <w:spacing w:before="100" w:beforeAutospacing="1" w:after="100" w:afterAutospacing="1" w:line="240" w:lineRule="auto"/>
        <w:outlineLvl w:val="2"/>
        <w:rPr>
          <w:rFonts w:ascii="Calibri" w:eastAsia="Times New Roman" w:hAnsi="Calibri" w:cs="Calibri"/>
          <w:b/>
          <w:bCs/>
          <w:kern w:val="0"/>
          <w14:ligatures w14:val="none"/>
        </w:rPr>
      </w:pPr>
      <w:ins w:id="0" w:author="Lakshminarayanan Alaguraja" w:date="2025-01-22T14:26:00Z" w16du:dateUtc="2025-01-22T08:56:00Z">
        <w:r w:rsidRPr="00CD5ECB">
          <w:rPr>
            <w:rFonts w:ascii="Calibri" w:eastAsia="Times New Roman" w:hAnsi="Calibri" w:cs="Calibri"/>
            <w:noProof/>
            <w:kern w:val="0"/>
          </w:rPr>
          <w:pict w14:anchorId="78D677D7">
            <v:rect id="_x0000_i1028" alt="" style="width:468pt;height:.05pt;mso-width-percent:0;mso-height-percent:0;mso-width-percent:0;mso-height-percent:0" o:hralign="center" o:hrstd="t" o:hr="t" fillcolor="#a0a0a0" stroked="f"/>
          </w:pict>
        </w:r>
      </w:ins>
    </w:p>
    <w:p w14:paraId="78D88907" w14:textId="0D7E12D6" w:rsidR="00A3250A" w:rsidRPr="00E45722" w:rsidRDefault="00A3250A" w:rsidP="39095335">
      <w:pPr>
        <w:spacing w:before="100" w:beforeAutospacing="1" w:after="100" w:afterAutospacing="1" w:line="240" w:lineRule="auto"/>
        <w:outlineLvl w:val="2"/>
        <w:rPr>
          <w:rFonts w:ascii="Calibri" w:eastAsia="Times New Roman" w:hAnsi="Calibri" w:cs="Calibri"/>
          <w:b/>
          <w:bCs/>
          <w:kern w:val="0"/>
          <w14:ligatures w14:val="none"/>
        </w:rPr>
      </w:pPr>
      <w:r w:rsidRPr="00E45722">
        <w:rPr>
          <w:rFonts w:ascii="Calibri" w:eastAsia="Times New Roman" w:hAnsi="Calibri" w:cs="Calibri"/>
          <w:b/>
          <w:bCs/>
          <w:kern w:val="0"/>
          <w14:ligatures w14:val="none"/>
        </w:rPr>
        <w:t>9. Disclaimer</w:t>
      </w:r>
    </w:p>
    <w:p w14:paraId="56B32D81" w14:textId="79AD6FB8" w:rsidR="00A3250A" w:rsidRPr="00E45722" w:rsidRDefault="00A3250A" w:rsidP="39095335">
      <w:pPr>
        <w:spacing w:before="100" w:beforeAutospacing="1" w:after="100" w:afterAutospacing="1" w:line="240" w:lineRule="auto"/>
        <w:rPr>
          <w:rFonts w:ascii="Calibri" w:eastAsia="Times New Roman" w:hAnsi="Calibri" w:cs="Calibri"/>
          <w:kern w:val="0"/>
          <w14:ligatures w14:val="none"/>
        </w:rPr>
      </w:pPr>
      <w:r w:rsidRPr="00E45722">
        <w:rPr>
          <w:rFonts w:ascii="Calibri" w:eastAsia="Times New Roman" w:hAnsi="Calibri" w:cs="Calibri"/>
          <w:kern w:val="0"/>
          <w14:ligatures w14:val="none"/>
        </w:rPr>
        <w:t>The Company provides the personal data "as is" and disclaims all warranties regarding the accuracy, completeness, or reliability of the data. The Processor assumes full responsibility for verifying the accuracy and legality of the data before processing. The Company shall not be liable for any direct, indirect, or consequential damages resulting from the Processor’s use of the data beyond the agreed instructions.</w:t>
      </w:r>
    </w:p>
    <w:p w14:paraId="3AC5BE16" w14:textId="007E2CCE" w:rsidR="00A3250A" w:rsidRPr="00E45722" w:rsidRDefault="00CD5ECB" w:rsidP="39095335">
      <w:pPr>
        <w:spacing w:before="100" w:beforeAutospacing="1" w:after="100" w:afterAutospacing="1" w:line="240" w:lineRule="auto"/>
        <w:rPr>
          <w:rFonts w:ascii="Calibri" w:eastAsia="Times New Roman" w:hAnsi="Calibri" w:cs="Calibri"/>
          <w:kern w:val="0"/>
          <w14:ligatures w14:val="none"/>
        </w:rPr>
      </w:pPr>
      <w:ins w:id="1" w:author="Lakshminarayanan Alaguraja" w:date="2025-01-22T14:26:00Z" w16du:dateUtc="2025-01-22T08:56:00Z">
        <w:r w:rsidRPr="00CD5ECB">
          <w:rPr>
            <w:rFonts w:ascii="Calibri" w:eastAsia="Times New Roman" w:hAnsi="Calibri" w:cs="Calibri"/>
            <w:noProof/>
            <w:kern w:val="0"/>
          </w:rPr>
          <w:pict w14:anchorId="49168878">
            <v:rect id="_x0000_i1027" alt="" style="width:468pt;height:.05pt;mso-width-percent:0;mso-height-percent:0;mso-width-percent:0;mso-height-percent:0" o:hralign="center" o:hrstd="t" o:hr="t" fillcolor="#a0a0a0" stroked="f"/>
          </w:pict>
        </w:r>
      </w:ins>
    </w:p>
    <w:p w14:paraId="4BA82D4A" w14:textId="0E249BA1" w:rsidR="00412740" w:rsidRPr="00E45722" w:rsidRDefault="00A3250A" w:rsidP="39095335">
      <w:pPr>
        <w:spacing w:before="100" w:beforeAutospacing="1" w:after="100" w:afterAutospacing="1" w:line="240" w:lineRule="auto"/>
        <w:outlineLvl w:val="2"/>
        <w:rPr>
          <w:rFonts w:ascii="Calibri" w:eastAsia="Times New Roman" w:hAnsi="Calibri" w:cs="Calibri"/>
          <w:b/>
          <w:bCs/>
          <w:kern w:val="0"/>
          <w14:ligatures w14:val="none"/>
        </w:rPr>
      </w:pPr>
      <w:r w:rsidRPr="00E45722">
        <w:rPr>
          <w:rFonts w:ascii="Calibri" w:eastAsia="Times New Roman" w:hAnsi="Calibri" w:cs="Calibri"/>
          <w:b/>
          <w:bCs/>
          <w:kern w:val="0"/>
          <w14:ligatures w14:val="none"/>
        </w:rPr>
        <w:t xml:space="preserve">10, </w:t>
      </w:r>
      <w:r w:rsidR="00412740" w:rsidRPr="00E45722">
        <w:rPr>
          <w:rFonts w:ascii="Calibri" w:eastAsia="Times New Roman" w:hAnsi="Calibri" w:cs="Calibri"/>
          <w:b/>
          <w:bCs/>
          <w:kern w:val="0"/>
          <w14:ligatures w14:val="none"/>
        </w:rPr>
        <w:t>Liability and Indemnification</w:t>
      </w:r>
    </w:p>
    <w:p w14:paraId="0DDE5D48" w14:textId="77777777" w:rsidR="00412740" w:rsidRPr="00E45722" w:rsidRDefault="00412740" w:rsidP="00412740">
      <w:pPr>
        <w:spacing w:before="100" w:beforeAutospacing="1" w:after="100" w:afterAutospacing="1" w:line="240" w:lineRule="auto"/>
        <w:rPr>
          <w:rFonts w:ascii="Calibri" w:eastAsia="Times New Roman" w:hAnsi="Calibri" w:cs="Calibri"/>
          <w:kern w:val="0"/>
          <w14:ligatures w14:val="none"/>
        </w:rPr>
      </w:pPr>
      <w:r w:rsidRPr="00E45722">
        <w:rPr>
          <w:rFonts w:ascii="Calibri" w:eastAsia="Times New Roman" w:hAnsi="Calibri" w:cs="Calibri"/>
          <w:kern w:val="0"/>
          <w14:ligatures w14:val="none"/>
        </w:rPr>
        <w:t>The Processor shall be liable for damages caused by its failure to comply with this DPA. Both parties agree to indemnify each other for any claims resulting from non-compliance with data protection obligations.</w:t>
      </w:r>
    </w:p>
    <w:p w14:paraId="26AD4E20" w14:textId="77777777" w:rsidR="00412740" w:rsidRPr="00E45722" w:rsidRDefault="00CD5ECB" w:rsidP="00412740">
      <w:pPr>
        <w:spacing w:after="0" w:line="240" w:lineRule="auto"/>
        <w:rPr>
          <w:rFonts w:ascii="Calibri" w:eastAsia="Times New Roman" w:hAnsi="Calibri" w:cs="Calibri"/>
          <w:kern w:val="0"/>
          <w14:ligatures w14:val="none"/>
        </w:rPr>
      </w:pPr>
      <w:r w:rsidRPr="00CD5ECB">
        <w:rPr>
          <w:rFonts w:ascii="Calibri" w:eastAsia="Times New Roman" w:hAnsi="Calibri" w:cs="Calibri"/>
          <w:noProof/>
          <w:kern w:val="0"/>
        </w:rPr>
        <w:pict w14:anchorId="24664B94">
          <v:rect id="_x0000_i1026" alt="" style="width:468pt;height:.05pt;mso-width-percent:0;mso-height-percent:0;mso-width-percent:0;mso-height-percent:0" o:hralign="center" o:hrstd="t" o:hr="t" fillcolor="#a0a0a0" stroked="f"/>
        </w:pict>
      </w:r>
    </w:p>
    <w:p w14:paraId="619AF997" w14:textId="4ED26535" w:rsidR="00412740" w:rsidRPr="00E45722" w:rsidRDefault="00A3250A" w:rsidP="39095335">
      <w:pPr>
        <w:spacing w:before="100" w:beforeAutospacing="1" w:after="100" w:afterAutospacing="1" w:line="240" w:lineRule="auto"/>
        <w:outlineLvl w:val="2"/>
        <w:rPr>
          <w:rFonts w:ascii="Calibri" w:eastAsia="Times New Roman" w:hAnsi="Calibri" w:cs="Calibri"/>
          <w:b/>
          <w:bCs/>
          <w:kern w:val="0"/>
          <w14:ligatures w14:val="none"/>
        </w:rPr>
      </w:pPr>
      <w:r w:rsidRPr="00E45722">
        <w:rPr>
          <w:rFonts w:ascii="Calibri" w:eastAsia="Times New Roman" w:hAnsi="Calibri" w:cs="Calibri"/>
          <w:b/>
          <w:bCs/>
          <w:kern w:val="0"/>
          <w14:ligatures w14:val="none"/>
        </w:rPr>
        <w:lastRenderedPageBreak/>
        <w:t>11</w:t>
      </w:r>
      <w:r w:rsidR="00412740" w:rsidRPr="00E45722">
        <w:rPr>
          <w:rFonts w:ascii="Calibri" w:eastAsia="Times New Roman" w:hAnsi="Calibri" w:cs="Calibri"/>
          <w:b/>
          <w:bCs/>
          <w:kern w:val="0"/>
          <w14:ligatures w14:val="none"/>
        </w:rPr>
        <w:t>. Governing Law and Dispute Resolution</w:t>
      </w:r>
    </w:p>
    <w:p w14:paraId="1165F923" w14:textId="77777777" w:rsidR="00412740" w:rsidRPr="00E45722" w:rsidRDefault="00412740" w:rsidP="00412740">
      <w:pPr>
        <w:spacing w:before="100" w:beforeAutospacing="1" w:after="100" w:afterAutospacing="1" w:line="240" w:lineRule="auto"/>
        <w:rPr>
          <w:rFonts w:ascii="Calibri" w:eastAsia="Times New Roman" w:hAnsi="Calibri" w:cs="Calibri"/>
          <w:kern w:val="0"/>
          <w14:ligatures w14:val="none"/>
        </w:rPr>
      </w:pPr>
      <w:r w:rsidRPr="00E45722">
        <w:rPr>
          <w:rFonts w:ascii="Calibri" w:eastAsia="Times New Roman" w:hAnsi="Calibri" w:cs="Calibri"/>
          <w:kern w:val="0"/>
          <w14:ligatures w14:val="none"/>
        </w:rPr>
        <w:t>This DPA is governed by the laws of the United Arab Emirates. Any disputes shall be resolved through arbitration or the courts in Dubai, UAE.</w:t>
      </w:r>
    </w:p>
    <w:p w14:paraId="1013810B" w14:textId="77777777" w:rsidR="00412740" w:rsidRPr="00E45722" w:rsidRDefault="00CD5ECB" w:rsidP="00412740">
      <w:pPr>
        <w:spacing w:after="0" w:line="240" w:lineRule="auto"/>
        <w:rPr>
          <w:rFonts w:ascii="Calibri" w:eastAsia="Times New Roman" w:hAnsi="Calibri" w:cs="Calibri"/>
          <w:kern w:val="0"/>
          <w14:ligatures w14:val="none"/>
        </w:rPr>
      </w:pPr>
      <w:r w:rsidRPr="00CD5ECB">
        <w:rPr>
          <w:rFonts w:ascii="Calibri" w:eastAsia="Times New Roman" w:hAnsi="Calibri" w:cs="Calibri"/>
          <w:noProof/>
          <w:kern w:val="0"/>
        </w:rPr>
        <w:pict w14:anchorId="036E28CA">
          <v:rect id="_x0000_i1025" alt="" style="width:468pt;height:.05pt;mso-width-percent:0;mso-height-percent:0;mso-width-percent:0;mso-height-percent:0" o:hralign="center" o:hrstd="t" o:hr="t" fillcolor="#a0a0a0" stroked="f"/>
        </w:pict>
      </w:r>
    </w:p>
    <w:p w14:paraId="574A47DB" w14:textId="0C0F152E" w:rsidR="00412740" w:rsidRPr="00E45722" w:rsidRDefault="00412740" w:rsidP="39095335">
      <w:pPr>
        <w:spacing w:before="100" w:beforeAutospacing="1" w:after="100" w:afterAutospacing="1" w:line="240" w:lineRule="auto"/>
        <w:outlineLvl w:val="2"/>
        <w:rPr>
          <w:rFonts w:ascii="Calibri" w:eastAsia="Times New Roman" w:hAnsi="Calibri" w:cs="Calibri"/>
          <w:b/>
          <w:bCs/>
          <w:kern w:val="0"/>
          <w14:ligatures w14:val="none"/>
        </w:rPr>
      </w:pPr>
      <w:r w:rsidRPr="00E45722">
        <w:rPr>
          <w:rFonts w:ascii="Calibri" w:eastAsia="Times New Roman" w:hAnsi="Calibri" w:cs="Calibri"/>
          <w:b/>
          <w:bCs/>
          <w:kern w:val="0"/>
          <w14:ligatures w14:val="none"/>
        </w:rPr>
        <w:t>1</w:t>
      </w:r>
      <w:r w:rsidR="00A3250A" w:rsidRPr="00E45722">
        <w:rPr>
          <w:rFonts w:ascii="Calibri" w:eastAsia="Times New Roman" w:hAnsi="Calibri" w:cs="Calibri"/>
          <w:b/>
          <w:bCs/>
          <w:kern w:val="0"/>
          <w14:ligatures w14:val="none"/>
        </w:rPr>
        <w:t>2</w:t>
      </w:r>
      <w:r w:rsidRPr="00E45722">
        <w:rPr>
          <w:rFonts w:ascii="Calibri" w:eastAsia="Times New Roman" w:hAnsi="Calibri" w:cs="Calibri"/>
          <w:b/>
          <w:bCs/>
          <w:kern w:val="0"/>
          <w14:ligatures w14:val="none"/>
        </w:rPr>
        <w:t>. Contact Information</w:t>
      </w:r>
    </w:p>
    <w:p w14:paraId="57B373A0" w14:textId="77777777" w:rsidR="00412740" w:rsidRPr="00E45722" w:rsidRDefault="00412740" w:rsidP="00412740">
      <w:pPr>
        <w:spacing w:before="100" w:beforeAutospacing="1" w:after="100" w:afterAutospacing="1" w:line="240" w:lineRule="auto"/>
        <w:rPr>
          <w:rFonts w:ascii="Calibri" w:eastAsia="Times New Roman" w:hAnsi="Calibri" w:cs="Calibri"/>
          <w:kern w:val="0"/>
          <w14:ligatures w14:val="none"/>
        </w:rPr>
      </w:pPr>
      <w:r w:rsidRPr="00E45722">
        <w:rPr>
          <w:rFonts w:ascii="Calibri" w:eastAsia="Times New Roman" w:hAnsi="Calibri" w:cs="Calibri"/>
          <w:kern w:val="0"/>
          <w14:ligatures w14:val="none"/>
        </w:rPr>
        <w:t>For inquiries or to exercise data protection rights, please contact:</w:t>
      </w:r>
    </w:p>
    <w:p w14:paraId="45A67232" w14:textId="77777777" w:rsidR="00412740" w:rsidRPr="00E45722" w:rsidRDefault="00412740" w:rsidP="00412740">
      <w:pPr>
        <w:spacing w:before="100" w:beforeAutospacing="1" w:after="100" w:afterAutospacing="1" w:line="240" w:lineRule="auto"/>
        <w:rPr>
          <w:rFonts w:ascii="Calibri" w:eastAsia="Times New Roman" w:hAnsi="Calibri" w:cs="Calibri"/>
          <w:kern w:val="0"/>
          <w14:ligatures w14:val="none"/>
        </w:rPr>
      </w:pPr>
      <w:r w:rsidRPr="00E45722">
        <w:rPr>
          <w:rFonts w:ascii="Calibri" w:eastAsia="Times New Roman" w:hAnsi="Calibri" w:cs="Calibri"/>
          <w:kern w:val="0"/>
          <w14:ligatures w14:val="none"/>
        </w:rPr>
        <w:t xml:space="preserve">EQUITYOWN </w:t>
      </w:r>
    </w:p>
    <w:p w14:paraId="1D77B7D1" w14:textId="78C4E020" w:rsidR="00412740" w:rsidRPr="00E45722" w:rsidRDefault="00412740" w:rsidP="00412740">
      <w:pPr>
        <w:spacing w:before="100" w:beforeAutospacing="1" w:after="100" w:afterAutospacing="1" w:line="240" w:lineRule="auto"/>
        <w:rPr>
          <w:rFonts w:ascii="Calibri" w:eastAsia="Times New Roman" w:hAnsi="Calibri" w:cs="Calibri"/>
          <w:kern w:val="0"/>
          <w14:ligatures w14:val="none"/>
        </w:rPr>
      </w:pPr>
      <w:r w:rsidRPr="00E45722">
        <w:rPr>
          <w:rFonts w:ascii="Calibri" w:eastAsia="Times New Roman" w:hAnsi="Calibri" w:cs="Calibri"/>
          <w:kern w:val="0"/>
          <w14:ligatures w14:val="none"/>
        </w:rPr>
        <w:t>Email: customercare@equityown.com</w:t>
      </w:r>
    </w:p>
    <w:p w14:paraId="14D383A0" w14:textId="77777777" w:rsidR="00412740" w:rsidRPr="00E45722" w:rsidRDefault="00412740" w:rsidP="00412740">
      <w:pPr>
        <w:spacing w:before="100" w:beforeAutospacing="1" w:after="100" w:afterAutospacing="1" w:line="240" w:lineRule="auto"/>
        <w:rPr>
          <w:rFonts w:ascii="Calibri" w:eastAsia="Times New Roman" w:hAnsi="Calibri" w:cs="Calibri"/>
          <w:kern w:val="0"/>
          <w14:ligatures w14:val="none"/>
        </w:rPr>
      </w:pPr>
      <w:r w:rsidRPr="00E45722">
        <w:rPr>
          <w:rFonts w:ascii="Calibri" w:eastAsia="Times New Roman" w:hAnsi="Calibri" w:cs="Calibri"/>
          <w:kern w:val="0"/>
          <w14:ligatures w14:val="none"/>
        </w:rPr>
        <w:t xml:space="preserve">Phone: +971567771006 </w:t>
      </w:r>
    </w:p>
    <w:p w14:paraId="116D5B88" w14:textId="77777777" w:rsidR="00412740" w:rsidRPr="00E45722" w:rsidRDefault="00412740" w:rsidP="00412740">
      <w:pPr>
        <w:spacing w:before="100" w:beforeAutospacing="1" w:after="100" w:afterAutospacing="1" w:line="240" w:lineRule="auto"/>
        <w:rPr>
          <w:rFonts w:ascii="Calibri" w:hAnsi="Calibri" w:cs="Calibri"/>
        </w:rPr>
      </w:pPr>
      <w:r w:rsidRPr="00E45722">
        <w:rPr>
          <w:rFonts w:ascii="Calibri" w:eastAsia="Times New Roman" w:hAnsi="Calibri" w:cs="Calibri"/>
          <w:kern w:val="0"/>
          <w14:ligatures w14:val="none"/>
        </w:rPr>
        <w:t>Address: EQUITYOWN TECH LLC FZ, Meydan Free Zone, Dubai, United Arab Emirates</w:t>
      </w:r>
    </w:p>
    <w:p w14:paraId="65DDAB65" w14:textId="77777777" w:rsidR="00412740" w:rsidRPr="00E45722" w:rsidRDefault="00412740">
      <w:pPr>
        <w:rPr>
          <w:rFonts w:ascii="Calibri" w:hAnsi="Calibri" w:cs="Calibri"/>
        </w:rPr>
      </w:pPr>
    </w:p>
    <w:sectPr w:rsidR="00412740" w:rsidRPr="00E457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568DF5" w14:textId="77777777" w:rsidR="00CD5ECB" w:rsidRDefault="00CD5ECB" w:rsidP="00A3250A">
      <w:pPr>
        <w:spacing w:after="0" w:line="240" w:lineRule="auto"/>
      </w:pPr>
      <w:r>
        <w:separator/>
      </w:r>
    </w:p>
  </w:endnote>
  <w:endnote w:type="continuationSeparator" w:id="0">
    <w:p w14:paraId="25C9B08B" w14:textId="77777777" w:rsidR="00CD5ECB" w:rsidRDefault="00CD5ECB" w:rsidP="00A32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FB14E9" w14:textId="77777777" w:rsidR="00CD5ECB" w:rsidRDefault="00CD5ECB" w:rsidP="00A3250A">
      <w:pPr>
        <w:spacing w:after="0" w:line="240" w:lineRule="auto"/>
      </w:pPr>
      <w:r>
        <w:separator/>
      </w:r>
    </w:p>
  </w:footnote>
  <w:footnote w:type="continuationSeparator" w:id="0">
    <w:p w14:paraId="27E7E739" w14:textId="77777777" w:rsidR="00CD5ECB" w:rsidRDefault="00CD5ECB" w:rsidP="00A325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A0217"/>
    <w:multiLevelType w:val="multilevel"/>
    <w:tmpl w:val="D6A07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E2376"/>
    <w:multiLevelType w:val="multilevel"/>
    <w:tmpl w:val="D6A07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001FC4"/>
    <w:multiLevelType w:val="multilevel"/>
    <w:tmpl w:val="D6A07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99068F"/>
    <w:multiLevelType w:val="multilevel"/>
    <w:tmpl w:val="D6A07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9948E2"/>
    <w:multiLevelType w:val="multilevel"/>
    <w:tmpl w:val="D6A07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9611810">
    <w:abstractNumId w:val="1"/>
  </w:num>
  <w:num w:numId="2" w16cid:durableId="1567182554">
    <w:abstractNumId w:val="3"/>
  </w:num>
  <w:num w:numId="3" w16cid:durableId="1429693515">
    <w:abstractNumId w:val="2"/>
  </w:num>
  <w:num w:numId="4" w16cid:durableId="977999890">
    <w:abstractNumId w:val="4"/>
  </w:num>
  <w:num w:numId="5" w16cid:durableId="180076423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akshminarayanan Alaguraja">
    <w15:presenceInfo w15:providerId="Windows Live" w15:userId="c669c3c8e13ffa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8"/>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740"/>
    <w:rsid w:val="000619DD"/>
    <w:rsid w:val="00180A8D"/>
    <w:rsid w:val="00305131"/>
    <w:rsid w:val="00412740"/>
    <w:rsid w:val="004F3A31"/>
    <w:rsid w:val="005C2930"/>
    <w:rsid w:val="005C5B61"/>
    <w:rsid w:val="00991789"/>
    <w:rsid w:val="00A3250A"/>
    <w:rsid w:val="00BD5030"/>
    <w:rsid w:val="00BE2ADB"/>
    <w:rsid w:val="00C67372"/>
    <w:rsid w:val="00CD5ECB"/>
    <w:rsid w:val="00E45722"/>
    <w:rsid w:val="00F72F15"/>
    <w:rsid w:val="39095335"/>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30CD5"/>
  <w15:chartTrackingRefBased/>
  <w15:docId w15:val="{02605BA4-715B-B14E-81A3-54E2CD77C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27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27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127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127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27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27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27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27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27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7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27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127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127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27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27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27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27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2740"/>
    <w:rPr>
      <w:rFonts w:eastAsiaTheme="majorEastAsia" w:cstheme="majorBidi"/>
      <w:color w:val="272727" w:themeColor="text1" w:themeTint="D8"/>
    </w:rPr>
  </w:style>
  <w:style w:type="paragraph" w:styleId="Title">
    <w:name w:val="Title"/>
    <w:basedOn w:val="Normal"/>
    <w:next w:val="Normal"/>
    <w:link w:val="TitleChar"/>
    <w:uiPriority w:val="10"/>
    <w:qFormat/>
    <w:rsid w:val="004127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27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27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27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2740"/>
    <w:pPr>
      <w:spacing w:before="160"/>
      <w:jc w:val="center"/>
    </w:pPr>
    <w:rPr>
      <w:i/>
      <w:iCs/>
      <w:color w:val="404040" w:themeColor="text1" w:themeTint="BF"/>
    </w:rPr>
  </w:style>
  <w:style w:type="character" w:customStyle="1" w:styleId="QuoteChar">
    <w:name w:val="Quote Char"/>
    <w:basedOn w:val="DefaultParagraphFont"/>
    <w:link w:val="Quote"/>
    <w:uiPriority w:val="29"/>
    <w:rsid w:val="00412740"/>
    <w:rPr>
      <w:i/>
      <w:iCs/>
      <w:color w:val="404040" w:themeColor="text1" w:themeTint="BF"/>
    </w:rPr>
  </w:style>
  <w:style w:type="paragraph" w:styleId="ListParagraph">
    <w:name w:val="List Paragraph"/>
    <w:basedOn w:val="Normal"/>
    <w:uiPriority w:val="34"/>
    <w:qFormat/>
    <w:rsid w:val="00412740"/>
    <w:pPr>
      <w:ind w:left="720"/>
      <w:contextualSpacing/>
    </w:pPr>
  </w:style>
  <w:style w:type="character" w:styleId="IntenseEmphasis">
    <w:name w:val="Intense Emphasis"/>
    <w:basedOn w:val="DefaultParagraphFont"/>
    <w:uiPriority w:val="21"/>
    <w:qFormat/>
    <w:rsid w:val="00412740"/>
    <w:rPr>
      <w:i/>
      <w:iCs/>
      <w:color w:val="0F4761" w:themeColor="accent1" w:themeShade="BF"/>
    </w:rPr>
  </w:style>
  <w:style w:type="paragraph" w:styleId="IntenseQuote">
    <w:name w:val="Intense Quote"/>
    <w:basedOn w:val="Normal"/>
    <w:next w:val="Normal"/>
    <w:link w:val="IntenseQuoteChar"/>
    <w:uiPriority w:val="30"/>
    <w:qFormat/>
    <w:rsid w:val="004127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2740"/>
    <w:rPr>
      <w:i/>
      <w:iCs/>
      <w:color w:val="0F4761" w:themeColor="accent1" w:themeShade="BF"/>
    </w:rPr>
  </w:style>
  <w:style w:type="character" w:styleId="IntenseReference">
    <w:name w:val="Intense Reference"/>
    <w:basedOn w:val="DefaultParagraphFont"/>
    <w:uiPriority w:val="32"/>
    <w:qFormat/>
    <w:rsid w:val="00412740"/>
    <w:rPr>
      <w:b/>
      <w:bCs/>
      <w:smallCaps/>
      <w:color w:val="0F4761" w:themeColor="accent1" w:themeShade="BF"/>
      <w:spacing w:val="5"/>
    </w:rPr>
  </w:style>
  <w:style w:type="paragraph" w:styleId="NormalWeb">
    <w:name w:val="Normal (Web)"/>
    <w:basedOn w:val="Normal"/>
    <w:uiPriority w:val="99"/>
    <w:semiHidden/>
    <w:unhideWhenUsed/>
    <w:rsid w:val="0041274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12740"/>
    <w:rPr>
      <w:b/>
      <w:bCs/>
    </w:rPr>
  </w:style>
  <w:style w:type="paragraph" w:styleId="Revision">
    <w:name w:val="Revision"/>
    <w:hidden/>
    <w:uiPriority w:val="99"/>
    <w:semiHidden/>
    <w:rsid w:val="00BE2ADB"/>
    <w:pPr>
      <w:spacing w:after="0" w:line="240" w:lineRule="auto"/>
    </w:pPr>
  </w:style>
  <w:style w:type="paragraph" w:styleId="Header">
    <w:name w:val="header"/>
    <w:basedOn w:val="Normal"/>
    <w:link w:val="HeaderChar"/>
    <w:uiPriority w:val="99"/>
    <w:unhideWhenUsed/>
    <w:rsid w:val="00A325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250A"/>
  </w:style>
  <w:style w:type="paragraph" w:styleId="Footer">
    <w:name w:val="footer"/>
    <w:basedOn w:val="Normal"/>
    <w:link w:val="FooterChar"/>
    <w:uiPriority w:val="99"/>
    <w:unhideWhenUsed/>
    <w:rsid w:val="00A325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25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2265698">
      <w:bodyDiv w:val="1"/>
      <w:marLeft w:val="0"/>
      <w:marRight w:val="0"/>
      <w:marTop w:val="0"/>
      <w:marBottom w:val="0"/>
      <w:divBdr>
        <w:top w:val="none" w:sz="0" w:space="0" w:color="auto"/>
        <w:left w:val="none" w:sz="0" w:space="0" w:color="auto"/>
        <w:bottom w:val="none" w:sz="0" w:space="0" w:color="auto"/>
        <w:right w:val="none" w:sz="0" w:space="0" w:color="auto"/>
      </w:divBdr>
      <w:divsChild>
        <w:div w:id="2058893360">
          <w:marLeft w:val="0"/>
          <w:marRight w:val="0"/>
          <w:marTop w:val="0"/>
          <w:marBottom w:val="0"/>
          <w:divBdr>
            <w:top w:val="none" w:sz="0" w:space="0" w:color="auto"/>
            <w:left w:val="none" w:sz="0" w:space="0" w:color="auto"/>
            <w:bottom w:val="none" w:sz="0" w:space="0" w:color="auto"/>
            <w:right w:val="none" w:sz="0" w:space="0" w:color="auto"/>
          </w:divBdr>
        </w:div>
        <w:div w:id="711199219">
          <w:marLeft w:val="0"/>
          <w:marRight w:val="0"/>
          <w:marTop w:val="0"/>
          <w:marBottom w:val="0"/>
          <w:divBdr>
            <w:top w:val="none" w:sz="0" w:space="0" w:color="auto"/>
            <w:left w:val="none" w:sz="0" w:space="0" w:color="auto"/>
            <w:bottom w:val="none" w:sz="0" w:space="0" w:color="auto"/>
            <w:right w:val="none" w:sz="0" w:space="0" w:color="auto"/>
          </w:divBdr>
        </w:div>
        <w:div w:id="1358434405">
          <w:marLeft w:val="0"/>
          <w:marRight w:val="0"/>
          <w:marTop w:val="0"/>
          <w:marBottom w:val="0"/>
          <w:divBdr>
            <w:top w:val="none" w:sz="0" w:space="0" w:color="auto"/>
            <w:left w:val="none" w:sz="0" w:space="0" w:color="auto"/>
            <w:bottom w:val="none" w:sz="0" w:space="0" w:color="auto"/>
            <w:right w:val="none" w:sz="0" w:space="0" w:color="auto"/>
          </w:divBdr>
        </w:div>
        <w:div w:id="607078759">
          <w:marLeft w:val="0"/>
          <w:marRight w:val="0"/>
          <w:marTop w:val="0"/>
          <w:marBottom w:val="0"/>
          <w:divBdr>
            <w:top w:val="none" w:sz="0" w:space="0" w:color="auto"/>
            <w:left w:val="none" w:sz="0" w:space="0" w:color="auto"/>
            <w:bottom w:val="none" w:sz="0" w:space="0" w:color="auto"/>
            <w:right w:val="none" w:sz="0" w:space="0" w:color="auto"/>
          </w:divBdr>
        </w:div>
        <w:div w:id="536354874">
          <w:marLeft w:val="0"/>
          <w:marRight w:val="0"/>
          <w:marTop w:val="0"/>
          <w:marBottom w:val="0"/>
          <w:divBdr>
            <w:top w:val="none" w:sz="0" w:space="0" w:color="auto"/>
            <w:left w:val="none" w:sz="0" w:space="0" w:color="auto"/>
            <w:bottom w:val="none" w:sz="0" w:space="0" w:color="auto"/>
            <w:right w:val="none" w:sz="0" w:space="0" w:color="auto"/>
          </w:divBdr>
        </w:div>
        <w:div w:id="1926647152">
          <w:marLeft w:val="0"/>
          <w:marRight w:val="0"/>
          <w:marTop w:val="0"/>
          <w:marBottom w:val="0"/>
          <w:divBdr>
            <w:top w:val="none" w:sz="0" w:space="0" w:color="auto"/>
            <w:left w:val="none" w:sz="0" w:space="0" w:color="auto"/>
            <w:bottom w:val="none" w:sz="0" w:space="0" w:color="auto"/>
            <w:right w:val="none" w:sz="0" w:space="0" w:color="auto"/>
          </w:divBdr>
        </w:div>
        <w:div w:id="1664235144">
          <w:marLeft w:val="0"/>
          <w:marRight w:val="0"/>
          <w:marTop w:val="0"/>
          <w:marBottom w:val="0"/>
          <w:divBdr>
            <w:top w:val="none" w:sz="0" w:space="0" w:color="auto"/>
            <w:left w:val="none" w:sz="0" w:space="0" w:color="auto"/>
            <w:bottom w:val="none" w:sz="0" w:space="0" w:color="auto"/>
            <w:right w:val="none" w:sz="0" w:space="0" w:color="auto"/>
          </w:divBdr>
        </w:div>
        <w:div w:id="215970559">
          <w:marLeft w:val="0"/>
          <w:marRight w:val="0"/>
          <w:marTop w:val="0"/>
          <w:marBottom w:val="0"/>
          <w:divBdr>
            <w:top w:val="none" w:sz="0" w:space="0" w:color="auto"/>
            <w:left w:val="none" w:sz="0" w:space="0" w:color="auto"/>
            <w:bottom w:val="none" w:sz="0" w:space="0" w:color="auto"/>
            <w:right w:val="none" w:sz="0" w:space="0" w:color="auto"/>
          </w:divBdr>
        </w:div>
        <w:div w:id="1014571386">
          <w:marLeft w:val="0"/>
          <w:marRight w:val="0"/>
          <w:marTop w:val="0"/>
          <w:marBottom w:val="0"/>
          <w:divBdr>
            <w:top w:val="none" w:sz="0" w:space="0" w:color="auto"/>
            <w:left w:val="none" w:sz="0" w:space="0" w:color="auto"/>
            <w:bottom w:val="none" w:sz="0" w:space="0" w:color="auto"/>
            <w:right w:val="none" w:sz="0" w:space="0" w:color="auto"/>
          </w:divBdr>
        </w:div>
        <w:div w:id="12705471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1009</Words>
  <Characters>5757</Characters>
  <Application>Microsoft Office Word</Application>
  <DocSecurity>0</DocSecurity>
  <Lines>47</Lines>
  <Paragraphs>13</Paragraphs>
  <ScaleCrop>false</ScaleCrop>
  <Company/>
  <LinksUpToDate>false</LinksUpToDate>
  <CharactersWithSpaces>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PEER SAIT</dc:creator>
  <cp:keywords/>
  <dc:description/>
  <cp:lastModifiedBy>PEER SAIT</cp:lastModifiedBy>
  <cp:revision>2</cp:revision>
  <dcterms:created xsi:type="dcterms:W3CDTF">2025-01-28T08:19:00Z</dcterms:created>
  <dcterms:modified xsi:type="dcterms:W3CDTF">2025-01-28T08:19:00Z</dcterms:modified>
</cp:coreProperties>
</file>